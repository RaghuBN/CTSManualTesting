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976" w:rsidRPr="00525AC5" w:rsidRDefault="00277976" w:rsidP="00277976">
      <w:pPr>
        <w:shd w:val="clear" w:color="auto" w:fill="FFFFFF"/>
        <w:spacing w:after="0" w:line="343" w:lineRule="atLeast"/>
        <w:outlineLvl w:val="0"/>
        <w:rPr>
          <w:rFonts w:ascii="Angsana New" w:eastAsia="Times New Roman" w:hAnsi="Angsana New" w:cs="Angsana New"/>
          <w:b/>
          <w:bCs/>
          <w:color w:val="A90000"/>
          <w:spacing w:val="-15"/>
          <w:kern w:val="36"/>
          <w:sz w:val="67"/>
          <w:szCs w:val="67"/>
          <w:lang w:eastAsia="en-IN"/>
        </w:rPr>
      </w:pPr>
      <w:r w:rsidRPr="00525AC5">
        <w:rPr>
          <w:rFonts w:ascii="Angsana New" w:eastAsia="Times New Roman" w:hAnsi="Angsana New" w:cs="Angsana New"/>
          <w:b/>
          <w:bCs/>
          <w:color w:val="A90000"/>
          <w:spacing w:val="-15"/>
          <w:kern w:val="36"/>
          <w:sz w:val="67"/>
          <w:szCs w:val="67"/>
          <w:lang w:eastAsia="en-IN"/>
        </w:rPr>
        <w:t>Live Project Bug Tracking, Test Metrics, and Test Sign off – Free QA Training Day 6</w:t>
      </w:r>
    </w:p>
    <w:p w:rsidR="00277976" w:rsidRPr="00525AC5" w:rsidRDefault="00277976" w:rsidP="00277976">
      <w:pPr>
        <w:pBdr>
          <w:bottom w:val="double" w:sz="6" w:space="0" w:color="CCCCCC"/>
        </w:pBdr>
        <w:shd w:val="clear" w:color="auto" w:fill="FFFFFF"/>
        <w:spacing w:after="0" w:line="371" w:lineRule="atLeast"/>
        <w:rPr>
          <w:rFonts w:ascii="Angsana New" w:eastAsia="Times New Roman" w:hAnsi="Angsana New" w:cs="Angsana New"/>
          <w:color w:val="AAAAAA"/>
          <w:sz w:val="26"/>
          <w:szCs w:val="26"/>
          <w:lang w:eastAsia="en-IN"/>
        </w:rPr>
      </w:pPr>
      <w:r w:rsidRPr="00525AC5">
        <w:rPr>
          <w:rFonts w:ascii="Angsana New" w:eastAsia="Times New Roman" w:hAnsi="Angsana New" w:cs="Angsana New"/>
          <w:color w:val="AAAAAA"/>
          <w:sz w:val="26"/>
          <w:szCs w:val="26"/>
          <w:lang w:eastAsia="en-IN"/>
        </w:rPr>
        <w:t>Posted In | </w:t>
      </w:r>
      <w:hyperlink r:id="rId6" w:history="1">
        <w:r w:rsidRPr="00525AC5">
          <w:rPr>
            <w:rFonts w:ascii="Angsana New" w:eastAsia="Times New Roman" w:hAnsi="Angsana New" w:cs="Angsana New"/>
            <w:color w:val="000000"/>
            <w:sz w:val="26"/>
            <w:szCs w:val="26"/>
            <w:u w:val="single"/>
            <w:lang w:eastAsia="en-IN"/>
          </w:rPr>
          <w:t>Bug Defect tracking</w:t>
        </w:r>
      </w:hyperlink>
      <w:r w:rsidRPr="00525AC5">
        <w:rPr>
          <w:rFonts w:ascii="Angsana New" w:eastAsia="Times New Roman" w:hAnsi="Angsana New" w:cs="Angsana New"/>
          <w:color w:val="AAAAAA"/>
          <w:sz w:val="26"/>
          <w:szCs w:val="26"/>
          <w:lang w:eastAsia="en-IN"/>
        </w:rPr>
        <w:t>, </w:t>
      </w:r>
      <w:hyperlink r:id="rId7" w:history="1">
        <w:r w:rsidRPr="00525AC5">
          <w:rPr>
            <w:rFonts w:ascii="Angsana New" w:eastAsia="Times New Roman" w:hAnsi="Angsana New" w:cs="Angsana New"/>
            <w:color w:val="000000"/>
            <w:sz w:val="26"/>
            <w:szCs w:val="26"/>
            <w:u w:val="single"/>
            <w:lang w:eastAsia="en-IN"/>
          </w:rPr>
          <w:t>Software Testing Templates</w:t>
        </w:r>
      </w:hyperlink>
      <w:r w:rsidRPr="00525AC5">
        <w:rPr>
          <w:rFonts w:ascii="Angsana New" w:eastAsia="Times New Roman" w:hAnsi="Angsana New" w:cs="Angsana New"/>
          <w:color w:val="AAAAAA"/>
          <w:sz w:val="26"/>
          <w:szCs w:val="26"/>
          <w:lang w:eastAsia="en-IN"/>
        </w:rPr>
        <w:t>, </w:t>
      </w:r>
      <w:hyperlink r:id="rId8" w:history="1">
        <w:r w:rsidRPr="00525AC5">
          <w:rPr>
            <w:rFonts w:ascii="Angsana New" w:eastAsia="Times New Roman" w:hAnsi="Angsana New" w:cs="Angsana New"/>
            <w:color w:val="000000"/>
            <w:sz w:val="26"/>
            <w:szCs w:val="26"/>
            <w:u w:val="single"/>
            <w:lang w:eastAsia="en-IN"/>
          </w:rPr>
          <w:t>Software Testing Training</w:t>
        </w:r>
      </w:hyperlink>
      <w:r w:rsidRPr="00525AC5">
        <w:rPr>
          <w:rFonts w:ascii="Angsana New" w:eastAsia="Times New Roman" w:hAnsi="Angsana New" w:cs="Angsana New"/>
          <w:color w:val="AAAAAA"/>
          <w:sz w:val="26"/>
          <w:szCs w:val="26"/>
          <w:lang w:eastAsia="en-IN"/>
        </w:rPr>
        <w:t>, </w:t>
      </w:r>
      <w:hyperlink r:id="rId9" w:history="1">
        <w:r w:rsidRPr="00525AC5">
          <w:rPr>
            <w:rFonts w:ascii="Angsana New" w:eastAsia="Times New Roman" w:hAnsi="Angsana New" w:cs="Angsana New"/>
            <w:color w:val="000000"/>
            <w:sz w:val="26"/>
            <w:szCs w:val="26"/>
            <w:u w:val="single"/>
            <w:lang w:eastAsia="en-IN"/>
          </w:rPr>
          <w:t>Testing Life cycle</w:t>
        </w:r>
      </w:hyperlink>
    </w:p>
    <w:p w:rsidR="00277976" w:rsidRPr="00525AC5" w:rsidRDefault="00277976" w:rsidP="00277976">
      <w:pPr>
        <w:shd w:val="clear" w:color="auto" w:fill="FFFFFF"/>
        <w:spacing w:after="0" w:line="369" w:lineRule="atLeast"/>
        <w:rPr>
          <w:ins w:id="0" w:author="Unknown"/>
          <w:rFonts w:ascii="Angsana New" w:eastAsia="Times New Roman" w:hAnsi="Angsana New" w:cs="Angsana New"/>
          <w:color w:val="222222"/>
          <w:sz w:val="31"/>
          <w:szCs w:val="31"/>
          <w:lang w:eastAsia="en-IN"/>
        </w:rPr>
      </w:pPr>
      <w:ins w:id="1" w:author="Unknown">
        <w:r w:rsidRPr="00525AC5">
          <w:rPr>
            <w:rFonts w:ascii="Angsana New" w:eastAsia="Times New Roman" w:hAnsi="Angsana New" w:cs="Angsana New"/>
            <w:b/>
            <w:bCs/>
            <w:color w:val="222222"/>
            <w:sz w:val="31"/>
            <w:szCs w:val="31"/>
            <w:lang w:eastAsia="en-IN"/>
          </w:rPr>
          <w:t>This is the concluding part of our “</w:t>
        </w:r>
        <w:r w:rsidRPr="00525AC5">
          <w:rPr>
            <w:rFonts w:ascii="Angsana New" w:eastAsia="Times New Roman" w:hAnsi="Angsana New" w:cs="Angsana New"/>
            <w:b/>
            <w:bCs/>
            <w:color w:val="222222"/>
            <w:sz w:val="31"/>
            <w:szCs w:val="31"/>
            <w:lang w:eastAsia="en-IN"/>
          </w:rPr>
          <w:fldChar w:fldCharType="begin"/>
        </w:r>
        <w:r w:rsidRPr="00525AC5">
          <w:rPr>
            <w:rFonts w:ascii="Angsana New" w:eastAsia="Times New Roman" w:hAnsi="Angsana New" w:cs="Angsana New"/>
            <w:b/>
            <w:bCs/>
            <w:color w:val="222222"/>
            <w:sz w:val="31"/>
            <w:szCs w:val="31"/>
            <w:lang w:eastAsia="en-IN"/>
          </w:rPr>
          <w:instrText xml:space="preserve"> HYPERLINK "http://www.softwaretestinghelp.com/free-online-software-testing-qa-training-course/" \o "QA training" </w:instrText>
        </w:r>
        <w:r w:rsidRPr="00525AC5">
          <w:rPr>
            <w:rFonts w:ascii="Angsana New" w:eastAsia="Times New Roman" w:hAnsi="Angsana New" w:cs="Angsana New"/>
            <w:b/>
            <w:bCs/>
            <w:color w:val="222222"/>
            <w:sz w:val="31"/>
            <w:szCs w:val="31"/>
            <w:lang w:eastAsia="en-IN"/>
          </w:rPr>
          <w:fldChar w:fldCharType="separate"/>
        </w:r>
        <w:r w:rsidRPr="00525AC5">
          <w:rPr>
            <w:rFonts w:ascii="Angsana New" w:eastAsia="Times New Roman" w:hAnsi="Angsana New" w:cs="Angsana New"/>
            <w:b/>
            <w:bCs/>
            <w:color w:val="777777"/>
            <w:sz w:val="31"/>
            <w:szCs w:val="31"/>
            <w:u w:val="single"/>
            <w:bdr w:val="none" w:sz="0" w:space="0" w:color="auto" w:frame="1"/>
            <w:lang w:eastAsia="en-IN"/>
          </w:rPr>
          <w:t>software testing training on a live project</w:t>
        </w:r>
        <w:r w:rsidRPr="00525AC5">
          <w:rPr>
            <w:rFonts w:ascii="Angsana New" w:eastAsia="Times New Roman" w:hAnsi="Angsana New" w:cs="Angsana New"/>
            <w:b/>
            <w:bCs/>
            <w:color w:val="222222"/>
            <w:sz w:val="31"/>
            <w:szCs w:val="31"/>
            <w:lang w:eastAsia="en-IN"/>
          </w:rPr>
          <w:fldChar w:fldCharType="end"/>
        </w:r>
        <w:r w:rsidRPr="00525AC5">
          <w:rPr>
            <w:rFonts w:ascii="Angsana New" w:eastAsia="Times New Roman" w:hAnsi="Angsana New" w:cs="Angsana New"/>
            <w:b/>
            <w:bCs/>
            <w:color w:val="222222"/>
            <w:sz w:val="31"/>
            <w:szCs w:val="31"/>
            <w:lang w:eastAsia="en-IN"/>
          </w:rPr>
          <w:t>” series.</w:t>
        </w:r>
      </w:ins>
    </w:p>
    <w:p w:rsidR="00277976" w:rsidRPr="00525AC5" w:rsidRDefault="00277976" w:rsidP="00277976">
      <w:pPr>
        <w:shd w:val="clear" w:color="auto" w:fill="FFFFFF"/>
        <w:spacing w:after="369" w:line="369" w:lineRule="atLeast"/>
        <w:rPr>
          <w:ins w:id="2" w:author="Unknown"/>
          <w:rFonts w:ascii="Angsana New" w:eastAsia="Times New Roman" w:hAnsi="Angsana New" w:cs="Angsana New"/>
          <w:color w:val="222222"/>
          <w:sz w:val="31"/>
          <w:szCs w:val="31"/>
          <w:lang w:eastAsia="en-IN"/>
        </w:rPr>
      </w:pPr>
      <w:ins w:id="3" w:author="Unknown">
        <w:r w:rsidRPr="00525AC5">
          <w:rPr>
            <w:rFonts w:ascii="Angsana New" w:eastAsia="Times New Roman" w:hAnsi="Angsana New" w:cs="Angsana New"/>
            <w:color w:val="222222"/>
            <w:sz w:val="31"/>
            <w:szCs w:val="31"/>
            <w:lang w:eastAsia="en-IN"/>
          </w:rPr>
          <w:t>It is going to be about defects and also few remaining topics that will mark the completion of Test execution phase of the STLC.</w:t>
        </w:r>
        <w:bookmarkStart w:id="4" w:name="_GoBack"/>
        <w:bookmarkEnd w:id="4"/>
      </w:ins>
    </w:p>
    <w:p w:rsidR="00277976" w:rsidRPr="00525AC5" w:rsidRDefault="00277976" w:rsidP="00277976">
      <w:pPr>
        <w:shd w:val="clear" w:color="auto" w:fill="FFFFFF"/>
        <w:spacing w:after="0" w:line="369" w:lineRule="atLeast"/>
        <w:rPr>
          <w:ins w:id="5" w:author="Unknown"/>
          <w:rFonts w:ascii="Angsana New" w:eastAsia="Times New Roman" w:hAnsi="Angsana New" w:cs="Angsana New"/>
          <w:color w:val="222222"/>
          <w:sz w:val="31"/>
          <w:szCs w:val="31"/>
          <w:lang w:eastAsia="en-IN"/>
        </w:rPr>
      </w:pPr>
      <w:ins w:id="6" w:author="Unknown">
        <w:r w:rsidRPr="00525AC5">
          <w:rPr>
            <w:rFonts w:ascii="Angsana New" w:eastAsia="Times New Roman" w:hAnsi="Angsana New" w:cs="Angsana New"/>
            <w:color w:val="222222"/>
            <w:sz w:val="31"/>
            <w:szCs w:val="31"/>
            <w:lang w:eastAsia="en-IN"/>
          </w:rPr>
          <w:t>In the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"http://www.softwaretestinghelp.com/test-execution-software-testing-qa-training-on-a-live-project-day-5/" \o "Test execution"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previous article</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 while Test Execution was going on, we encountered a situation where the expected result of test case was not met. Also, we identified some unexpected behavior during exploratory testing.</w:t>
        </w:r>
      </w:ins>
    </w:p>
    <w:p w:rsidR="00277976" w:rsidRPr="00525AC5" w:rsidRDefault="00277976" w:rsidP="00277976">
      <w:pPr>
        <w:shd w:val="clear" w:color="auto" w:fill="FFFFFF"/>
        <w:spacing w:after="0" w:line="369" w:lineRule="atLeast"/>
        <w:rPr>
          <w:ins w:id="7" w:author="Unknown"/>
          <w:rFonts w:ascii="Angsana New" w:eastAsia="Times New Roman" w:hAnsi="Angsana New" w:cs="Angsana New"/>
          <w:color w:val="222222"/>
          <w:sz w:val="31"/>
          <w:szCs w:val="31"/>
          <w:lang w:eastAsia="en-IN"/>
        </w:rPr>
      </w:pPr>
      <w:ins w:id="8" w:author="Unknown">
        <w:r w:rsidRPr="00525AC5">
          <w:rPr>
            <w:rFonts w:ascii="Angsana New" w:eastAsia="Times New Roman" w:hAnsi="Angsana New" w:cs="Angsana New"/>
            <w:b/>
            <w:bCs/>
            <w:color w:val="222222"/>
            <w:sz w:val="31"/>
            <w:szCs w:val="31"/>
            <w:lang w:eastAsia="en-IN"/>
          </w:rPr>
          <w:t>What happens when we encounter these deviations?</w:t>
        </w:r>
      </w:ins>
    </w:p>
    <w:p w:rsidR="00277976" w:rsidRPr="00525AC5" w:rsidRDefault="00277976" w:rsidP="00277976">
      <w:pPr>
        <w:shd w:val="clear" w:color="auto" w:fill="FFFFFF"/>
        <w:spacing w:after="0" w:line="369" w:lineRule="atLeast"/>
        <w:rPr>
          <w:ins w:id="9" w:author="Unknown"/>
          <w:rFonts w:ascii="Angsana New" w:eastAsia="Times New Roman" w:hAnsi="Angsana New" w:cs="Angsana New"/>
          <w:color w:val="222222"/>
          <w:sz w:val="31"/>
          <w:szCs w:val="31"/>
          <w:lang w:eastAsia="en-IN"/>
        </w:rPr>
      </w:pPr>
      <w:ins w:id="10" w:author="Unknown">
        <w:r w:rsidRPr="00525AC5">
          <w:rPr>
            <w:rFonts w:ascii="Angsana New" w:eastAsia="Times New Roman" w:hAnsi="Angsana New" w:cs="Angsana New"/>
            <w:color w:val="222222"/>
            <w:sz w:val="31"/>
            <w:szCs w:val="31"/>
            <w:lang w:eastAsia="en-IN"/>
          </w:rPr>
          <w:t>We obviously have to record them and track them to make sure that these deviations get handled and eventually fixed on the AUT.</w:t>
        </w:r>
      </w:ins>
    </w:p>
    <w:p w:rsidR="00277976" w:rsidRPr="00525AC5" w:rsidRDefault="00277976" w:rsidP="00277976">
      <w:pPr>
        <w:shd w:val="clear" w:color="auto" w:fill="FFFFFF"/>
        <w:spacing w:after="0" w:line="369" w:lineRule="atLeast"/>
        <w:rPr>
          <w:ins w:id="11" w:author="Unknown"/>
          <w:rFonts w:ascii="Angsana New" w:eastAsia="Times New Roman" w:hAnsi="Angsana New" w:cs="Angsana New"/>
          <w:color w:val="222222"/>
          <w:sz w:val="31"/>
          <w:szCs w:val="31"/>
          <w:lang w:eastAsia="en-IN"/>
        </w:rPr>
      </w:pPr>
      <w:ins w:id="12" w:author="Unknown">
        <w:r w:rsidRPr="00525AC5">
          <w:rPr>
            <w:rFonts w:ascii="Angsana New" w:eastAsia="Times New Roman" w:hAnsi="Angsana New" w:cs="Angsana New"/>
            <w:b/>
            <w:bCs/>
            <w:color w:val="222222"/>
            <w:sz w:val="31"/>
            <w:szCs w:val="31"/>
            <w:lang w:eastAsia="en-IN"/>
          </w:rPr>
          <w:t>#1.</w:t>
        </w:r>
        <w:r w:rsidRPr="00525AC5">
          <w:rPr>
            <w:rFonts w:ascii="Angsana New" w:eastAsia="Times New Roman" w:hAnsi="Angsana New" w:cs="Angsana New"/>
            <w:color w:val="222222"/>
            <w:sz w:val="31"/>
            <w:szCs w:val="31"/>
            <w:lang w:eastAsia="en-IN"/>
          </w:rPr>
          <w:t> These deviations are referred to as Defects/bugs/issues/incidents/errors/faults.</w:t>
        </w:r>
      </w:ins>
    </w:p>
    <w:p w:rsidR="00277976" w:rsidRPr="00525AC5" w:rsidRDefault="00277976" w:rsidP="00277976">
      <w:pPr>
        <w:shd w:val="clear" w:color="auto" w:fill="FFFFFF"/>
        <w:spacing w:after="0" w:line="369" w:lineRule="atLeast"/>
        <w:rPr>
          <w:ins w:id="13" w:author="Unknown"/>
          <w:rFonts w:ascii="Angsana New" w:eastAsia="Times New Roman" w:hAnsi="Angsana New" w:cs="Angsana New"/>
          <w:color w:val="222222"/>
          <w:sz w:val="31"/>
          <w:szCs w:val="31"/>
          <w:lang w:eastAsia="en-IN"/>
        </w:rPr>
      </w:pPr>
      <w:ins w:id="14" w:author="Unknown">
        <w:r w:rsidRPr="00525AC5">
          <w:rPr>
            <w:rFonts w:ascii="Angsana New" w:eastAsia="Times New Roman" w:hAnsi="Angsana New" w:cs="Angsana New"/>
            <w:b/>
            <w:bCs/>
            <w:color w:val="222222"/>
            <w:sz w:val="31"/>
            <w:szCs w:val="31"/>
            <w:lang w:eastAsia="en-IN"/>
          </w:rPr>
          <w:t>#2.</w:t>
        </w:r>
        <w:r w:rsidRPr="00525AC5">
          <w:rPr>
            <w:rFonts w:ascii="Angsana New" w:eastAsia="Times New Roman" w:hAnsi="Angsana New" w:cs="Angsana New"/>
            <w:color w:val="222222"/>
            <w:sz w:val="31"/>
            <w:szCs w:val="31"/>
            <w:lang w:eastAsia="en-IN"/>
          </w:rPr>
          <w:t> All the following cases can be logged as defects</w:t>
        </w:r>
      </w:ins>
    </w:p>
    <w:p w:rsidR="00277976" w:rsidRPr="00525AC5" w:rsidRDefault="00277976" w:rsidP="00277976">
      <w:pPr>
        <w:numPr>
          <w:ilvl w:val="0"/>
          <w:numId w:val="1"/>
        </w:numPr>
        <w:shd w:val="clear" w:color="auto" w:fill="FFFFFF"/>
        <w:spacing w:after="0" w:line="369" w:lineRule="atLeast"/>
        <w:rPr>
          <w:ins w:id="15" w:author="Unknown"/>
          <w:rFonts w:ascii="Angsana New" w:eastAsia="Times New Roman" w:hAnsi="Angsana New" w:cs="Angsana New"/>
          <w:color w:val="222222"/>
          <w:sz w:val="31"/>
          <w:szCs w:val="31"/>
          <w:lang w:eastAsia="en-IN"/>
        </w:rPr>
      </w:pPr>
      <w:ins w:id="16" w:author="Unknown">
        <w:r w:rsidRPr="00525AC5">
          <w:rPr>
            <w:rFonts w:ascii="Angsana New" w:eastAsia="Times New Roman" w:hAnsi="Angsana New" w:cs="Angsana New"/>
            <w:color w:val="222222"/>
            <w:sz w:val="31"/>
            <w:szCs w:val="31"/>
            <w:lang w:eastAsia="en-IN"/>
          </w:rPr>
          <w:t>Missing requirements</w:t>
        </w:r>
      </w:ins>
    </w:p>
    <w:p w:rsidR="00277976" w:rsidRPr="00525AC5" w:rsidRDefault="00277976" w:rsidP="00277976">
      <w:pPr>
        <w:numPr>
          <w:ilvl w:val="0"/>
          <w:numId w:val="1"/>
        </w:numPr>
        <w:shd w:val="clear" w:color="auto" w:fill="FFFFFF"/>
        <w:spacing w:after="0" w:line="369" w:lineRule="atLeast"/>
        <w:rPr>
          <w:ins w:id="17" w:author="Unknown"/>
          <w:rFonts w:ascii="Angsana New" w:eastAsia="Times New Roman" w:hAnsi="Angsana New" w:cs="Angsana New"/>
          <w:color w:val="222222"/>
          <w:sz w:val="31"/>
          <w:szCs w:val="31"/>
          <w:lang w:eastAsia="en-IN"/>
        </w:rPr>
      </w:pPr>
      <w:ins w:id="18" w:author="Unknown">
        <w:r w:rsidRPr="00525AC5">
          <w:rPr>
            <w:rFonts w:ascii="Angsana New" w:eastAsia="Times New Roman" w:hAnsi="Angsana New" w:cs="Angsana New"/>
            <w:color w:val="222222"/>
            <w:sz w:val="31"/>
            <w:szCs w:val="31"/>
            <w:lang w:eastAsia="en-IN"/>
          </w:rPr>
          <w:t>Incorrectly working requirements</w:t>
        </w:r>
      </w:ins>
    </w:p>
    <w:p w:rsidR="00277976" w:rsidRPr="00525AC5" w:rsidRDefault="00277976" w:rsidP="00277976">
      <w:pPr>
        <w:numPr>
          <w:ilvl w:val="0"/>
          <w:numId w:val="1"/>
        </w:numPr>
        <w:shd w:val="clear" w:color="auto" w:fill="FFFFFF"/>
        <w:spacing w:after="0" w:line="369" w:lineRule="atLeast"/>
        <w:rPr>
          <w:ins w:id="19" w:author="Unknown"/>
          <w:rFonts w:ascii="Angsana New" w:eastAsia="Times New Roman" w:hAnsi="Angsana New" w:cs="Angsana New"/>
          <w:color w:val="222222"/>
          <w:sz w:val="31"/>
          <w:szCs w:val="31"/>
          <w:lang w:eastAsia="en-IN"/>
        </w:rPr>
      </w:pPr>
      <w:ins w:id="20" w:author="Unknown">
        <w:r w:rsidRPr="00525AC5">
          <w:rPr>
            <w:rFonts w:ascii="Angsana New" w:eastAsia="Times New Roman" w:hAnsi="Angsana New" w:cs="Angsana New"/>
            <w:color w:val="222222"/>
            <w:sz w:val="31"/>
            <w:szCs w:val="31"/>
            <w:lang w:eastAsia="en-IN"/>
          </w:rPr>
          <w:t>Extra requirements</w:t>
        </w:r>
      </w:ins>
    </w:p>
    <w:p w:rsidR="00277976" w:rsidRPr="00525AC5" w:rsidRDefault="00277976" w:rsidP="00277976">
      <w:pPr>
        <w:numPr>
          <w:ilvl w:val="0"/>
          <w:numId w:val="1"/>
        </w:numPr>
        <w:shd w:val="clear" w:color="auto" w:fill="FFFFFF"/>
        <w:spacing w:after="0" w:line="369" w:lineRule="atLeast"/>
        <w:rPr>
          <w:ins w:id="21" w:author="Unknown"/>
          <w:rFonts w:ascii="Angsana New" w:eastAsia="Times New Roman" w:hAnsi="Angsana New" w:cs="Angsana New"/>
          <w:color w:val="222222"/>
          <w:sz w:val="31"/>
          <w:szCs w:val="31"/>
          <w:lang w:eastAsia="en-IN"/>
        </w:rPr>
      </w:pPr>
      <w:ins w:id="22" w:author="Unknown">
        <w:r w:rsidRPr="00525AC5">
          <w:rPr>
            <w:rFonts w:ascii="Angsana New" w:eastAsia="Times New Roman" w:hAnsi="Angsana New" w:cs="Angsana New"/>
            <w:color w:val="222222"/>
            <w:sz w:val="31"/>
            <w:szCs w:val="31"/>
            <w:lang w:eastAsia="en-IN"/>
          </w:rPr>
          <w:t>Reference document inconsistencies</w:t>
        </w:r>
      </w:ins>
    </w:p>
    <w:p w:rsidR="00277976" w:rsidRPr="00525AC5" w:rsidRDefault="00277976" w:rsidP="00277976">
      <w:pPr>
        <w:numPr>
          <w:ilvl w:val="0"/>
          <w:numId w:val="1"/>
        </w:numPr>
        <w:shd w:val="clear" w:color="auto" w:fill="FFFFFF"/>
        <w:spacing w:after="0" w:line="369" w:lineRule="atLeast"/>
        <w:rPr>
          <w:ins w:id="23" w:author="Unknown"/>
          <w:rFonts w:ascii="Angsana New" w:eastAsia="Times New Roman" w:hAnsi="Angsana New" w:cs="Angsana New"/>
          <w:color w:val="222222"/>
          <w:sz w:val="31"/>
          <w:szCs w:val="31"/>
          <w:lang w:eastAsia="en-IN"/>
        </w:rPr>
      </w:pPr>
      <w:ins w:id="24" w:author="Unknown">
        <w:r w:rsidRPr="00525AC5">
          <w:rPr>
            <w:rFonts w:ascii="Angsana New" w:eastAsia="Times New Roman" w:hAnsi="Angsana New" w:cs="Angsana New"/>
            <w:color w:val="222222"/>
            <w:sz w:val="31"/>
            <w:szCs w:val="31"/>
            <w:lang w:eastAsia="en-IN"/>
          </w:rPr>
          <w:t>Environment related issues</w:t>
        </w:r>
      </w:ins>
    </w:p>
    <w:p w:rsidR="00277976" w:rsidRPr="00525AC5" w:rsidRDefault="00277976" w:rsidP="00277976">
      <w:pPr>
        <w:numPr>
          <w:ilvl w:val="0"/>
          <w:numId w:val="1"/>
        </w:numPr>
        <w:shd w:val="clear" w:color="auto" w:fill="FFFFFF"/>
        <w:spacing w:after="0" w:line="369" w:lineRule="atLeast"/>
        <w:rPr>
          <w:ins w:id="25" w:author="Unknown"/>
          <w:rFonts w:ascii="Angsana New" w:eastAsia="Times New Roman" w:hAnsi="Angsana New" w:cs="Angsana New"/>
          <w:color w:val="222222"/>
          <w:sz w:val="31"/>
          <w:szCs w:val="31"/>
          <w:lang w:eastAsia="en-IN"/>
        </w:rPr>
      </w:pPr>
      <w:ins w:id="26" w:author="Unknown">
        <w:r w:rsidRPr="00525AC5">
          <w:rPr>
            <w:rFonts w:ascii="Angsana New" w:eastAsia="Times New Roman" w:hAnsi="Angsana New" w:cs="Angsana New"/>
            <w:color w:val="222222"/>
            <w:sz w:val="31"/>
            <w:szCs w:val="31"/>
            <w:lang w:eastAsia="en-IN"/>
          </w:rPr>
          <w:t>Enhancement suggestions</w:t>
        </w:r>
      </w:ins>
    </w:p>
    <w:p w:rsidR="00277976" w:rsidRPr="00525AC5" w:rsidRDefault="00277976" w:rsidP="00277976">
      <w:pPr>
        <w:shd w:val="clear" w:color="auto" w:fill="FFFFFF"/>
        <w:spacing w:after="0" w:line="369" w:lineRule="atLeast"/>
        <w:rPr>
          <w:ins w:id="27" w:author="Unknown"/>
          <w:rFonts w:ascii="Angsana New" w:eastAsia="Times New Roman" w:hAnsi="Angsana New" w:cs="Angsana New"/>
          <w:color w:val="222222"/>
          <w:sz w:val="31"/>
          <w:szCs w:val="31"/>
          <w:lang w:eastAsia="en-IN"/>
        </w:rPr>
      </w:pPr>
      <w:ins w:id="28" w:author="Unknown">
        <w:r w:rsidRPr="00525AC5">
          <w:rPr>
            <w:rFonts w:ascii="Angsana New" w:eastAsia="Times New Roman" w:hAnsi="Angsana New" w:cs="Angsana New"/>
            <w:b/>
            <w:bCs/>
            <w:color w:val="222222"/>
            <w:sz w:val="31"/>
            <w:szCs w:val="31"/>
            <w:lang w:eastAsia="en-IN"/>
          </w:rPr>
          <w:t>#3.</w:t>
        </w:r>
        <w:r w:rsidRPr="00525AC5">
          <w:rPr>
            <w:rFonts w:ascii="Angsana New" w:eastAsia="Times New Roman" w:hAnsi="Angsana New" w:cs="Angsana New"/>
            <w:color w:val="222222"/>
            <w:sz w:val="31"/>
            <w:szCs w:val="31"/>
            <w:lang w:eastAsia="en-IN"/>
          </w:rPr>
          <w:t> Defect recording is mostly done in excel sheets or via the use of a defect management software/tool. For information on how to handle defects via tools, try using the following links:</w:t>
        </w:r>
      </w:ins>
    </w:p>
    <w:p w:rsidR="00277976" w:rsidRPr="00525AC5" w:rsidRDefault="00277976" w:rsidP="00277976">
      <w:pPr>
        <w:numPr>
          <w:ilvl w:val="0"/>
          <w:numId w:val="2"/>
        </w:numPr>
        <w:shd w:val="clear" w:color="auto" w:fill="FFFFFF"/>
        <w:spacing w:after="0" w:line="369" w:lineRule="atLeast"/>
        <w:rPr>
          <w:ins w:id="29" w:author="Unknown"/>
          <w:rFonts w:ascii="Angsana New" w:eastAsia="Times New Roman" w:hAnsi="Angsana New" w:cs="Angsana New"/>
          <w:color w:val="222222"/>
          <w:sz w:val="31"/>
          <w:szCs w:val="31"/>
          <w:lang w:eastAsia="en-IN"/>
        </w:rPr>
      </w:pPr>
      <w:ins w:id="30" w:author="Unknown">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"http://www.softwaretestinghelp.com/hp-quality-center-tutorial-6/" \o "Defect recording in HP ALM"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HP ALM</w:t>
        </w:r>
        <w:r w:rsidRPr="00525AC5">
          <w:rPr>
            <w:rFonts w:ascii="Angsana New" w:eastAsia="Times New Roman" w:hAnsi="Angsana New" w:cs="Angsana New"/>
            <w:color w:val="222222"/>
            <w:sz w:val="31"/>
            <w:szCs w:val="31"/>
            <w:lang w:eastAsia="en-IN"/>
          </w:rPr>
          <w:fldChar w:fldCharType="end"/>
        </w:r>
      </w:ins>
    </w:p>
    <w:p w:rsidR="00277976" w:rsidRPr="00525AC5" w:rsidRDefault="00277976" w:rsidP="00277976">
      <w:pPr>
        <w:numPr>
          <w:ilvl w:val="0"/>
          <w:numId w:val="2"/>
        </w:numPr>
        <w:shd w:val="clear" w:color="auto" w:fill="FFFFFF"/>
        <w:spacing w:after="0" w:line="369" w:lineRule="atLeast"/>
        <w:rPr>
          <w:ins w:id="31" w:author="Unknown"/>
          <w:rFonts w:ascii="Angsana New" w:eastAsia="Times New Roman" w:hAnsi="Angsana New" w:cs="Angsana New"/>
          <w:color w:val="222222"/>
          <w:sz w:val="31"/>
          <w:szCs w:val="31"/>
          <w:lang w:eastAsia="en-IN"/>
        </w:rPr>
      </w:pPr>
      <w:ins w:id="32" w:author="Unknown">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"http://www.softwaretestinghelp.com/atlassian-jira-tutorial-2/" \o "Defect tracking in JIRA"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Atlassian JIRA</w:t>
        </w:r>
        <w:r w:rsidRPr="00525AC5">
          <w:rPr>
            <w:rFonts w:ascii="Angsana New" w:eastAsia="Times New Roman" w:hAnsi="Angsana New" w:cs="Angsana New"/>
            <w:color w:val="222222"/>
            <w:sz w:val="31"/>
            <w:szCs w:val="31"/>
            <w:lang w:eastAsia="en-IN"/>
          </w:rPr>
          <w:fldChar w:fldCharType="end"/>
        </w:r>
      </w:ins>
    </w:p>
    <w:p w:rsidR="00277976" w:rsidRPr="00525AC5" w:rsidRDefault="00277976" w:rsidP="00277976">
      <w:pPr>
        <w:numPr>
          <w:ilvl w:val="0"/>
          <w:numId w:val="2"/>
        </w:numPr>
        <w:shd w:val="clear" w:color="auto" w:fill="FFFFFF"/>
        <w:spacing w:after="0" w:line="369" w:lineRule="atLeast"/>
        <w:rPr>
          <w:ins w:id="33" w:author="Unknown"/>
          <w:rFonts w:ascii="Angsana New" w:eastAsia="Times New Roman" w:hAnsi="Angsana New" w:cs="Angsana New"/>
          <w:color w:val="222222"/>
          <w:sz w:val="31"/>
          <w:szCs w:val="31"/>
          <w:lang w:eastAsia="en-IN"/>
        </w:rPr>
      </w:pPr>
      <w:ins w:id="34" w:author="Unknown">
        <w:r w:rsidRPr="00525AC5">
          <w:rPr>
            <w:rFonts w:ascii="Angsana New" w:eastAsia="Times New Roman" w:hAnsi="Angsana New" w:cs="Angsana New"/>
            <w:color w:val="222222"/>
            <w:sz w:val="31"/>
            <w:szCs w:val="31"/>
            <w:lang w:eastAsia="en-IN"/>
          </w:rPr>
          <w:t>Also, refer this post for a list of the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"http://www.softwaretestinghelp.com/popular-bug-tracking-software/" \o "Most popular bug tracking tools"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most popular bug tracking tools</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 in the market.</w:t>
        </w:r>
      </w:ins>
    </w:p>
    <w:p w:rsidR="00277976" w:rsidRPr="00525AC5" w:rsidRDefault="00277976" w:rsidP="00277976">
      <w:pPr>
        <w:shd w:val="clear" w:color="auto" w:fill="FFFFFF"/>
        <w:spacing w:before="400" w:after="133" w:line="267" w:lineRule="atLeast"/>
        <w:outlineLvl w:val="2"/>
        <w:rPr>
          <w:ins w:id="35" w:author="Unknown"/>
          <w:rFonts w:ascii="Angsana New" w:eastAsia="Times New Roman" w:hAnsi="Angsana New" w:cs="Angsana New"/>
          <w:b/>
          <w:bCs/>
          <w:color w:val="000000"/>
          <w:sz w:val="43"/>
          <w:szCs w:val="43"/>
          <w:lang w:eastAsia="en-IN"/>
        </w:rPr>
      </w:pPr>
      <w:ins w:id="36" w:author="Unknown">
        <w:r w:rsidRPr="00525AC5">
          <w:rPr>
            <w:rFonts w:ascii="Angsana New" w:eastAsia="Times New Roman" w:hAnsi="Angsana New" w:cs="Angsana New"/>
            <w:b/>
            <w:bCs/>
            <w:color w:val="000000"/>
            <w:sz w:val="43"/>
            <w:szCs w:val="43"/>
            <w:lang w:eastAsia="en-IN"/>
          </w:rPr>
          <w:t>How to Log the Defects Effectively:</w:t>
        </w:r>
      </w:ins>
    </w:p>
    <w:p w:rsidR="00277976" w:rsidRPr="00525AC5" w:rsidRDefault="00277976" w:rsidP="00277976">
      <w:pPr>
        <w:shd w:val="clear" w:color="auto" w:fill="FFFFFF"/>
        <w:spacing w:after="0" w:line="369" w:lineRule="atLeast"/>
        <w:rPr>
          <w:ins w:id="37" w:author="Unknown"/>
          <w:rFonts w:ascii="Angsana New" w:eastAsia="Times New Roman" w:hAnsi="Angsana New" w:cs="Angsana New"/>
          <w:color w:val="222222"/>
          <w:sz w:val="31"/>
          <w:szCs w:val="31"/>
          <w:lang w:eastAsia="en-IN"/>
        </w:rPr>
      </w:pPr>
      <w:r w:rsidRPr="00525AC5">
        <w:rPr>
          <w:rFonts w:ascii="Angsana New" w:eastAsia="Times New Roman" w:hAnsi="Angsana New" w:cs="Angsana New"/>
          <w:noProof/>
          <w:color w:val="777777"/>
          <w:sz w:val="31"/>
          <w:szCs w:val="31"/>
          <w:bdr w:val="none" w:sz="0" w:space="0" w:color="auto" w:frame="1"/>
          <w:lang w:eastAsia="en-IN"/>
        </w:rPr>
        <w:lastRenderedPageBreak/>
        <w:drawing>
          <wp:inline distT="0" distB="0" distL="0" distR="0" wp14:anchorId="5C4D17FC" wp14:editId="149E07F9">
            <wp:extent cx="4619625" cy="2505075"/>
            <wp:effectExtent l="0" t="0" r="9525" b="9525"/>
            <wp:docPr id="5" name="Picture 5" descr="defect report and test sign off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report and test sign off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2505075"/>
                    </a:xfrm>
                    <a:prstGeom prst="rect">
                      <a:avLst/>
                    </a:prstGeom>
                    <a:noFill/>
                    <a:ln>
                      <a:noFill/>
                    </a:ln>
                  </pic:spPr>
                </pic:pic>
              </a:graphicData>
            </a:graphic>
          </wp:inline>
        </w:drawing>
      </w:r>
    </w:p>
    <w:p w:rsidR="00277976" w:rsidRPr="00525AC5" w:rsidRDefault="00277976" w:rsidP="00277976">
      <w:pPr>
        <w:shd w:val="clear" w:color="auto" w:fill="FFFFFF"/>
        <w:spacing w:after="369" w:line="369" w:lineRule="atLeast"/>
        <w:rPr>
          <w:ins w:id="38" w:author="Unknown"/>
          <w:rFonts w:ascii="Angsana New" w:eastAsia="Times New Roman" w:hAnsi="Angsana New" w:cs="Angsana New"/>
          <w:color w:val="222222"/>
          <w:sz w:val="31"/>
          <w:szCs w:val="31"/>
          <w:lang w:eastAsia="en-IN"/>
        </w:rPr>
      </w:pPr>
      <w:ins w:id="39" w:author="Unknown">
        <w:r w:rsidRPr="00525AC5">
          <w:rPr>
            <w:rFonts w:ascii="Angsana New" w:eastAsia="Times New Roman" w:hAnsi="Angsana New" w:cs="Angsana New"/>
            <w:color w:val="222222"/>
            <w:sz w:val="31"/>
            <w:szCs w:val="31"/>
            <w:lang w:eastAsia="en-IN"/>
          </w:rPr>
          <w:t>We will now try to see how to log the defects we encountered in the previous article in an excel sheet. As always, choosing a standard format or template is important.</w:t>
        </w:r>
      </w:ins>
    </w:p>
    <w:p w:rsidR="00277976" w:rsidRPr="00525AC5" w:rsidRDefault="00277976" w:rsidP="00277976">
      <w:pPr>
        <w:shd w:val="clear" w:color="auto" w:fill="FFFFFF"/>
        <w:spacing w:after="0" w:line="369" w:lineRule="atLeast"/>
        <w:rPr>
          <w:ins w:id="40" w:author="Unknown"/>
          <w:rFonts w:ascii="Angsana New" w:eastAsia="Times New Roman" w:hAnsi="Angsana New" w:cs="Angsana New"/>
          <w:color w:val="222222"/>
          <w:sz w:val="31"/>
          <w:szCs w:val="31"/>
          <w:lang w:eastAsia="en-IN"/>
        </w:rPr>
      </w:pPr>
      <w:ins w:id="41" w:author="Unknown">
        <w:r w:rsidRPr="00525AC5">
          <w:rPr>
            <w:rFonts w:ascii="Angsana New" w:eastAsia="Times New Roman" w:hAnsi="Angsana New" w:cs="Angsana New"/>
            <w:b/>
            <w:bCs/>
            <w:color w:val="222222"/>
            <w:sz w:val="31"/>
            <w:szCs w:val="31"/>
            <w:lang w:eastAsia="en-IN"/>
          </w:rPr>
          <w:t>Typically, the following columns are a part of defect report:</w:t>
        </w:r>
      </w:ins>
    </w:p>
    <w:p w:rsidR="00277976" w:rsidRPr="00525AC5" w:rsidRDefault="00277976" w:rsidP="00277976">
      <w:pPr>
        <w:numPr>
          <w:ilvl w:val="0"/>
          <w:numId w:val="3"/>
        </w:numPr>
        <w:shd w:val="clear" w:color="auto" w:fill="FFFFFF"/>
        <w:spacing w:after="0" w:line="369" w:lineRule="atLeast"/>
        <w:rPr>
          <w:ins w:id="42" w:author="Unknown"/>
          <w:rFonts w:ascii="Angsana New" w:eastAsia="Times New Roman" w:hAnsi="Angsana New" w:cs="Angsana New"/>
          <w:color w:val="222222"/>
          <w:sz w:val="31"/>
          <w:szCs w:val="31"/>
          <w:lang w:eastAsia="en-IN"/>
        </w:rPr>
      </w:pPr>
      <w:ins w:id="43" w:author="Unknown">
        <w:r w:rsidRPr="00525AC5">
          <w:rPr>
            <w:rFonts w:ascii="Angsana New" w:eastAsia="Times New Roman" w:hAnsi="Angsana New" w:cs="Angsana New"/>
            <w:b/>
            <w:bCs/>
            <w:color w:val="222222"/>
            <w:sz w:val="31"/>
            <w:szCs w:val="31"/>
            <w:lang w:eastAsia="en-IN"/>
          </w:rPr>
          <w:t>Defect ID:</w:t>
        </w:r>
        <w:r w:rsidRPr="00525AC5">
          <w:rPr>
            <w:rFonts w:ascii="Angsana New" w:eastAsia="Times New Roman" w:hAnsi="Angsana New" w:cs="Angsana New"/>
            <w:color w:val="222222"/>
            <w:sz w:val="31"/>
            <w:szCs w:val="31"/>
            <w:lang w:eastAsia="en-IN"/>
          </w:rPr>
          <w:t> for unique identification.</w:t>
        </w:r>
      </w:ins>
    </w:p>
    <w:p w:rsidR="00277976" w:rsidRPr="00525AC5" w:rsidRDefault="00277976" w:rsidP="00277976">
      <w:pPr>
        <w:numPr>
          <w:ilvl w:val="0"/>
          <w:numId w:val="3"/>
        </w:numPr>
        <w:shd w:val="clear" w:color="auto" w:fill="FFFFFF"/>
        <w:spacing w:after="0" w:line="369" w:lineRule="atLeast"/>
        <w:rPr>
          <w:ins w:id="44" w:author="Unknown"/>
          <w:rFonts w:ascii="Angsana New" w:eastAsia="Times New Roman" w:hAnsi="Angsana New" w:cs="Angsana New"/>
          <w:color w:val="222222"/>
          <w:sz w:val="31"/>
          <w:szCs w:val="31"/>
          <w:lang w:eastAsia="en-IN"/>
        </w:rPr>
      </w:pPr>
      <w:ins w:id="45" w:author="Unknown">
        <w:r w:rsidRPr="00525AC5">
          <w:rPr>
            <w:rFonts w:ascii="Angsana New" w:eastAsia="Times New Roman" w:hAnsi="Angsana New" w:cs="Angsana New"/>
            <w:b/>
            <w:bCs/>
            <w:color w:val="222222"/>
            <w:sz w:val="31"/>
            <w:szCs w:val="31"/>
            <w:lang w:eastAsia="en-IN"/>
          </w:rPr>
          <w:t>Defect Description:</w:t>
        </w:r>
        <w:r w:rsidRPr="00525AC5">
          <w:rPr>
            <w:rFonts w:ascii="Angsana New" w:eastAsia="Times New Roman" w:hAnsi="Angsana New" w:cs="Angsana New"/>
            <w:color w:val="222222"/>
            <w:sz w:val="31"/>
            <w:szCs w:val="31"/>
            <w:lang w:eastAsia="en-IN"/>
          </w:rPr>
          <w:t> This is like a title to describe the issue briefly.</w:t>
        </w:r>
      </w:ins>
    </w:p>
    <w:p w:rsidR="00277976" w:rsidRPr="00525AC5" w:rsidRDefault="00277976" w:rsidP="00277976">
      <w:pPr>
        <w:numPr>
          <w:ilvl w:val="0"/>
          <w:numId w:val="3"/>
        </w:numPr>
        <w:shd w:val="clear" w:color="auto" w:fill="FFFFFF"/>
        <w:spacing w:after="0" w:line="369" w:lineRule="atLeast"/>
        <w:rPr>
          <w:ins w:id="46" w:author="Unknown"/>
          <w:rFonts w:ascii="Angsana New" w:eastAsia="Times New Roman" w:hAnsi="Angsana New" w:cs="Angsana New"/>
          <w:color w:val="222222"/>
          <w:sz w:val="31"/>
          <w:szCs w:val="31"/>
          <w:lang w:eastAsia="en-IN"/>
        </w:rPr>
      </w:pPr>
      <w:ins w:id="47" w:author="Unknown">
        <w:r w:rsidRPr="00525AC5">
          <w:rPr>
            <w:rFonts w:ascii="Angsana New" w:eastAsia="Times New Roman" w:hAnsi="Angsana New" w:cs="Angsana New"/>
            <w:b/>
            <w:bCs/>
            <w:color w:val="222222"/>
            <w:sz w:val="31"/>
            <w:szCs w:val="31"/>
            <w:lang w:eastAsia="en-IN"/>
          </w:rPr>
          <w:t>Module/section of the AUT:</w:t>
        </w:r>
        <w:r w:rsidRPr="00525AC5">
          <w:rPr>
            <w:rFonts w:ascii="Angsana New" w:eastAsia="Times New Roman" w:hAnsi="Angsana New" w:cs="Angsana New"/>
            <w:color w:val="222222"/>
            <w:sz w:val="31"/>
            <w:szCs w:val="31"/>
            <w:lang w:eastAsia="en-IN"/>
          </w:rPr>
          <w:t> this is optional, just to add more clarity as to indicate the area of the AUT where the problem was encountered.</w:t>
        </w:r>
      </w:ins>
    </w:p>
    <w:p w:rsidR="00277976" w:rsidRPr="00525AC5" w:rsidRDefault="00277976" w:rsidP="00277976">
      <w:pPr>
        <w:numPr>
          <w:ilvl w:val="0"/>
          <w:numId w:val="3"/>
        </w:numPr>
        <w:shd w:val="clear" w:color="auto" w:fill="FFFFFF"/>
        <w:spacing w:after="0" w:line="369" w:lineRule="atLeast"/>
        <w:rPr>
          <w:ins w:id="48" w:author="Unknown"/>
          <w:rFonts w:ascii="Angsana New" w:eastAsia="Times New Roman" w:hAnsi="Angsana New" w:cs="Angsana New"/>
          <w:color w:val="222222"/>
          <w:sz w:val="31"/>
          <w:szCs w:val="31"/>
          <w:lang w:eastAsia="en-IN"/>
        </w:rPr>
      </w:pPr>
      <w:ins w:id="49" w:author="Unknown">
        <w:r w:rsidRPr="00525AC5">
          <w:rPr>
            <w:rFonts w:ascii="Angsana New" w:eastAsia="Times New Roman" w:hAnsi="Angsana New" w:cs="Angsana New"/>
            <w:b/>
            <w:bCs/>
            <w:color w:val="222222"/>
            <w:sz w:val="31"/>
            <w:szCs w:val="31"/>
            <w:lang w:eastAsia="en-IN"/>
          </w:rPr>
          <w:t>Steps to reproduce:</w:t>
        </w:r>
        <w:r w:rsidRPr="00525AC5">
          <w:rPr>
            <w:rFonts w:ascii="Angsana New" w:eastAsia="Times New Roman" w:hAnsi="Angsana New" w:cs="Angsana New"/>
            <w:color w:val="222222"/>
            <w:sz w:val="31"/>
            <w:szCs w:val="31"/>
            <w:lang w:eastAsia="en-IN"/>
          </w:rPr>
          <w:t> What is the exact sequence of operations to be performed on the AUT to recreate the bug are to be listed here. Also, if any input data is specific to the problem that information is to be entered as well.</w:t>
        </w:r>
      </w:ins>
    </w:p>
    <w:p w:rsidR="00277976" w:rsidRPr="00525AC5" w:rsidRDefault="00277976" w:rsidP="00277976">
      <w:pPr>
        <w:numPr>
          <w:ilvl w:val="0"/>
          <w:numId w:val="3"/>
        </w:numPr>
        <w:shd w:val="clear" w:color="auto" w:fill="FFFFFF"/>
        <w:spacing w:after="0" w:line="369" w:lineRule="atLeast"/>
        <w:rPr>
          <w:ins w:id="50" w:author="Unknown"/>
          <w:rFonts w:ascii="Angsana New" w:eastAsia="Times New Roman" w:hAnsi="Angsana New" w:cs="Angsana New"/>
          <w:color w:val="222222"/>
          <w:sz w:val="31"/>
          <w:szCs w:val="31"/>
          <w:lang w:eastAsia="en-IN"/>
        </w:rPr>
      </w:pPr>
      <w:ins w:id="51" w:author="Unknown">
        <w:r w:rsidRPr="00525AC5">
          <w:rPr>
            <w:rFonts w:ascii="Angsana New" w:eastAsia="Times New Roman" w:hAnsi="Angsana New" w:cs="Angsana New"/>
            <w:b/>
            <w:bCs/>
            <w:color w:val="222222"/>
            <w:sz w:val="31"/>
            <w:szCs w:val="31"/>
            <w:lang w:eastAsia="en-IN"/>
          </w:rPr>
          <w:t>Severity:</w:t>
        </w:r>
        <w:r w:rsidRPr="00525AC5">
          <w:rPr>
            <w:rFonts w:ascii="Angsana New" w:eastAsia="Times New Roman" w:hAnsi="Angsana New" w:cs="Angsana New"/>
            <w:color w:val="222222"/>
            <w:sz w:val="31"/>
            <w:szCs w:val="31"/>
            <w:lang w:eastAsia="en-IN"/>
          </w:rPr>
          <w:t>  To indicate the intensity of the issue and eventually the impact this might have on the functioning of the AUT. The guidelines on how to assign and what values to assign in this field can be found in the test plan document. So, please refer to the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"http://www.softwaretestinghelp.com/how-to-write-test-plan-document-software-testing-training-day3/" \o "Test plan writing process"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test plan document from article 3</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w:t>
        </w:r>
      </w:ins>
    </w:p>
    <w:p w:rsidR="00277976" w:rsidRPr="00525AC5" w:rsidRDefault="00277976" w:rsidP="00277976">
      <w:pPr>
        <w:numPr>
          <w:ilvl w:val="0"/>
          <w:numId w:val="3"/>
        </w:numPr>
        <w:shd w:val="clear" w:color="auto" w:fill="FFFFFF"/>
        <w:spacing w:after="0" w:line="369" w:lineRule="atLeast"/>
        <w:rPr>
          <w:ins w:id="52" w:author="Unknown"/>
          <w:rFonts w:ascii="Angsana New" w:eastAsia="Times New Roman" w:hAnsi="Angsana New" w:cs="Angsana New"/>
          <w:color w:val="222222"/>
          <w:sz w:val="31"/>
          <w:szCs w:val="31"/>
          <w:lang w:eastAsia="en-IN"/>
        </w:rPr>
      </w:pPr>
      <w:ins w:id="53" w:author="Unknown">
        <w:r w:rsidRPr="00525AC5">
          <w:rPr>
            <w:rFonts w:ascii="Angsana New" w:eastAsia="Times New Roman" w:hAnsi="Angsana New" w:cs="Angsana New"/>
            <w:b/>
            <w:bCs/>
            <w:color w:val="222222"/>
            <w:sz w:val="31"/>
            <w:szCs w:val="31"/>
            <w:lang w:eastAsia="en-IN"/>
          </w:rPr>
          <w:t>Status –</w:t>
        </w:r>
        <w:r w:rsidRPr="00525AC5">
          <w:rPr>
            <w:rFonts w:ascii="Angsana New" w:eastAsia="Times New Roman" w:hAnsi="Angsana New" w:cs="Angsana New"/>
            <w:color w:val="222222"/>
            <w:sz w:val="31"/>
            <w:szCs w:val="31"/>
            <w:lang w:eastAsia="en-IN"/>
          </w:rPr>
          <w:t> will be discussed further in the article.</w:t>
        </w:r>
      </w:ins>
    </w:p>
    <w:p w:rsidR="00277976" w:rsidRPr="00525AC5" w:rsidRDefault="00277976" w:rsidP="00277976">
      <w:pPr>
        <w:numPr>
          <w:ilvl w:val="0"/>
          <w:numId w:val="3"/>
        </w:numPr>
        <w:shd w:val="clear" w:color="auto" w:fill="FFFFFF"/>
        <w:spacing w:after="0" w:line="369" w:lineRule="atLeast"/>
        <w:rPr>
          <w:ins w:id="54" w:author="Unknown"/>
          <w:rFonts w:ascii="Angsana New" w:eastAsia="Times New Roman" w:hAnsi="Angsana New" w:cs="Angsana New"/>
          <w:color w:val="222222"/>
          <w:sz w:val="31"/>
          <w:szCs w:val="31"/>
          <w:lang w:eastAsia="en-IN"/>
        </w:rPr>
      </w:pPr>
      <w:ins w:id="55" w:author="Unknown">
        <w:r w:rsidRPr="00525AC5">
          <w:rPr>
            <w:rFonts w:ascii="Angsana New" w:eastAsia="Times New Roman" w:hAnsi="Angsana New" w:cs="Angsana New"/>
            <w:b/>
            <w:bCs/>
            <w:color w:val="222222"/>
            <w:sz w:val="31"/>
            <w:szCs w:val="31"/>
            <w:lang w:eastAsia="en-IN"/>
          </w:rPr>
          <w:t>Screenshot:</w:t>
        </w:r>
        <w:r w:rsidRPr="00525AC5">
          <w:rPr>
            <w:rFonts w:ascii="Angsana New" w:eastAsia="Times New Roman" w:hAnsi="Angsana New" w:cs="Angsana New"/>
            <w:color w:val="222222"/>
            <w:sz w:val="31"/>
            <w:szCs w:val="31"/>
            <w:lang w:eastAsia="en-IN"/>
          </w:rPr>
          <w:t> A snap shot of the application to show the error when it happened.</w:t>
        </w:r>
      </w:ins>
    </w:p>
    <w:p w:rsidR="00277976" w:rsidRPr="00525AC5" w:rsidRDefault="00277976" w:rsidP="00277976">
      <w:pPr>
        <w:shd w:val="clear" w:color="auto" w:fill="FFFFFF"/>
        <w:spacing w:after="369" w:line="369" w:lineRule="atLeast"/>
        <w:rPr>
          <w:ins w:id="56" w:author="Unknown"/>
          <w:rFonts w:ascii="Angsana New" w:eastAsia="Times New Roman" w:hAnsi="Angsana New" w:cs="Angsana New"/>
          <w:color w:val="222222"/>
          <w:sz w:val="31"/>
          <w:szCs w:val="31"/>
          <w:lang w:eastAsia="en-IN"/>
        </w:rPr>
      </w:pPr>
      <w:ins w:id="57" w:author="Unknown">
        <w:r w:rsidRPr="00525AC5">
          <w:rPr>
            <w:rFonts w:ascii="Angsana New" w:eastAsia="Times New Roman" w:hAnsi="Angsana New" w:cs="Angsana New"/>
            <w:color w:val="222222"/>
            <w:sz w:val="31"/>
            <w:szCs w:val="31"/>
            <w:lang w:eastAsia="en-IN"/>
          </w:rPr>
          <w:t>These are some of the ‘must-have’ fields. This template can be expanded (E.g. to include the name of the tester who reported the issue) or contracted (E.g. the module name removed) as needed.</w:t>
        </w:r>
      </w:ins>
    </w:p>
    <w:p w:rsidR="00277976" w:rsidRPr="00525AC5" w:rsidRDefault="00277976" w:rsidP="00277976">
      <w:pPr>
        <w:shd w:val="clear" w:color="auto" w:fill="FFFFFF"/>
        <w:spacing w:after="369" w:line="369" w:lineRule="atLeast"/>
        <w:rPr>
          <w:ins w:id="58" w:author="Unknown"/>
          <w:rFonts w:ascii="Angsana New" w:eastAsia="Times New Roman" w:hAnsi="Angsana New" w:cs="Angsana New"/>
          <w:color w:val="222222"/>
          <w:sz w:val="31"/>
          <w:szCs w:val="31"/>
          <w:lang w:eastAsia="en-IN"/>
        </w:rPr>
      </w:pPr>
      <w:ins w:id="59" w:author="Unknown">
        <w:r w:rsidRPr="00525AC5">
          <w:rPr>
            <w:rFonts w:ascii="Angsana New" w:eastAsia="Times New Roman" w:hAnsi="Angsana New" w:cs="Angsana New"/>
            <w:color w:val="222222"/>
            <w:sz w:val="31"/>
            <w:szCs w:val="31"/>
            <w:lang w:eastAsia="en-IN"/>
          </w:rPr>
          <w:t>Following the above guidelines and using the template above, a sample Defect log/report could look like this:</w:t>
        </w:r>
      </w:ins>
    </w:p>
    <w:p w:rsidR="00277976" w:rsidRPr="00525AC5" w:rsidRDefault="00277976" w:rsidP="00277976">
      <w:pPr>
        <w:shd w:val="clear" w:color="auto" w:fill="FFFFFF"/>
        <w:spacing w:after="0" w:line="369" w:lineRule="atLeast"/>
        <w:rPr>
          <w:ins w:id="60" w:author="Unknown"/>
          <w:rFonts w:ascii="Angsana New" w:eastAsia="Times New Roman" w:hAnsi="Angsana New" w:cs="Angsana New"/>
          <w:color w:val="222222"/>
          <w:sz w:val="31"/>
          <w:szCs w:val="31"/>
          <w:lang w:eastAsia="en-IN"/>
        </w:rPr>
      </w:pPr>
      <w:ins w:id="61" w:author="Unknown">
        <w:r w:rsidRPr="00525AC5">
          <w:rPr>
            <w:rFonts w:ascii="Angsana New" w:eastAsia="Times New Roman" w:hAnsi="Angsana New" w:cs="Angsana New"/>
            <w:b/>
            <w:bCs/>
            <w:color w:val="FF0000"/>
            <w:sz w:val="31"/>
            <w:szCs w:val="31"/>
            <w:lang w:eastAsia="en-IN"/>
          </w:rPr>
          <w:t>Sample Defect Report for OrangeHRM Live project:</w:t>
        </w:r>
      </w:ins>
    </w:p>
    <w:p w:rsidR="00277976" w:rsidRPr="00525AC5" w:rsidRDefault="00277976" w:rsidP="00277976">
      <w:pPr>
        <w:shd w:val="clear" w:color="auto" w:fill="FFFFFF"/>
        <w:spacing w:after="0" w:line="369" w:lineRule="atLeast"/>
        <w:rPr>
          <w:ins w:id="62" w:author="Unknown"/>
          <w:rFonts w:ascii="Angsana New" w:eastAsia="Times New Roman" w:hAnsi="Angsana New" w:cs="Angsana New"/>
          <w:color w:val="222222"/>
          <w:sz w:val="31"/>
          <w:szCs w:val="31"/>
          <w:lang w:eastAsia="en-IN"/>
        </w:rPr>
      </w:pPr>
      <w:r w:rsidRPr="00525AC5">
        <w:rPr>
          <w:rFonts w:ascii="Angsana New" w:eastAsia="Times New Roman" w:hAnsi="Angsana New" w:cs="Angsana New"/>
          <w:noProof/>
          <w:color w:val="777777"/>
          <w:sz w:val="31"/>
          <w:szCs w:val="31"/>
          <w:bdr w:val="none" w:sz="0" w:space="0" w:color="auto" w:frame="1"/>
          <w:lang w:eastAsia="en-IN"/>
        </w:rPr>
        <w:lastRenderedPageBreak/>
        <w:drawing>
          <wp:inline distT="0" distB="0" distL="0" distR="0" wp14:anchorId="0DA4A4BE" wp14:editId="0050B2DE">
            <wp:extent cx="4667250" cy="1362075"/>
            <wp:effectExtent l="0" t="0" r="0" b="9525"/>
            <wp:docPr id="4" name="Picture 4" descr="bug reporting">
              <a:hlinkClick xmlns:a="http://schemas.openxmlformats.org/drawingml/2006/main" r:id="rId12" tgtFrame="&quot;_blank&quot;" tooltip="&quot;Live project defect report s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g reporting">
                      <a:hlinkClick r:id="rId12" tgtFrame="&quot;_blank&quot;" tooltip="&quot;Live project defect report sampl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1362075"/>
                    </a:xfrm>
                    <a:prstGeom prst="rect">
                      <a:avLst/>
                    </a:prstGeom>
                    <a:noFill/>
                    <a:ln>
                      <a:noFill/>
                    </a:ln>
                  </pic:spPr>
                </pic:pic>
              </a:graphicData>
            </a:graphic>
          </wp:inline>
        </w:drawing>
      </w:r>
    </w:p>
    <w:p w:rsidR="00277976" w:rsidRPr="00525AC5" w:rsidRDefault="00277976" w:rsidP="00277976">
      <w:pPr>
        <w:shd w:val="clear" w:color="auto" w:fill="FFFFFF"/>
        <w:spacing w:after="0" w:line="369" w:lineRule="atLeast"/>
        <w:rPr>
          <w:ins w:id="63" w:author="Unknown"/>
          <w:rFonts w:ascii="Angsana New" w:eastAsia="Times New Roman" w:hAnsi="Angsana New" w:cs="Angsana New"/>
          <w:color w:val="222222"/>
          <w:sz w:val="31"/>
          <w:szCs w:val="31"/>
          <w:lang w:eastAsia="en-IN"/>
        </w:rPr>
      </w:pPr>
      <w:ins w:id="64" w:author="Unknown">
        <w:r w:rsidRPr="00525AC5">
          <w:rPr>
            <w:rFonts w:ascii="Angsana New" w:eastAsia="Times New Roman" w:hAnsi="Angsana New" w:cs="Angsana New"/>
            <w:b/>
            <w:bCs/>
            <w:color w:val="222222"/>
            <w:sz w:val="31"/>
            <w:szCs w:val="31"/>
            <w:lang w:eastAsia="en-IN"/>
          </w:rPr>
          <w:t>=&gt; </w:t>
        </w:r>
        <w:r w:rsidRPr="00525AC5">
          <w:rPr>
            <w:rFonts w:ascii="Angsana New" w:eastAsia="Times New Roman" w:hAnsi="Angsana New" w:cs="Angsana New"/>
            <w:b/>
            <w:bCs/>
            <w:color w:val="222222"/>
            <w:sz w:val="31"/>
            <w:szCs w:val="31"/>
            <w:lang w:eastAsia="en-IN"/>
          </w:rPr>
          <w:fldChar w:fldCharType="begin"/>
        </w:r>
        <w:r w:rsidRPr="00525AC5">
          <w:rPr>
            <w:rFonts w:ascii="Angsana New" w:eastAsia="Times New Roman" w:hAnsi="Angsana New" w:cs="Angsana New"/>
            <w:b/>
            <w:bCs/>
            <w:color w:val="222222"/>
            <w:sz w:val="31"/>
            <w:szCs w:val="31"/>
            <w:lang w:eastAsia="en-IN"/>
          </w:rPr>
          <w:instrText xml:space="preserve"> HYPERLINK "http://cdn2.softwaretestinghelp.com/wp-content/qa/uploads/2014/02/Defect-Report-OrangeHRM-SoftwareTestingHelp.xlsx" \o "Samle defect report live project" \t "_blank" </w:instrText>
        </w:r>
        <w:r w:rsidRPr="00525AC5">
          <w:rPr>
            <w:rFonts w:ascii="Angsana New" w:eastAsia="Times New Roman" w:hAnsi="Angsana New" w:cs="Angsana New"/>
            <w:b/>
            <w:bCs/>
            <w:color w:val="222222"/>
            <w:sz w:val="31"/>
            <w:szCs w:val="31"/>
            <w:lang w:eastAsia="en-IN"/>
          </w:rPr>
          <w:fldChar w:fldCharType="separate"/>
        </w:r>
        <w:r w:rsidRPr="00525AC5">
          <w:rPr>
            <w:rFonts w:ascii="Angsana New" w:eastAsia="Times New Roman" w:hAnsi="Angsana New" w:cs="Angsana New"/>
            <w:b/>
            <w:bCs/>
            <w:color w:val="777777"/>
            <w:sz w:val="31"/>
            <w:szCs w:val="31"/>
            <w:u w:val="single"/>
            <w:bdr w:val="none" w:sz="0" w:space="0" w:color="auto" w:frame="1"/>
            <w:lang w:eastAsia="en-IN"/>
          </w:rPr>
          <w:t>Click here to download live project Defect report</w:t>
        </w:r>
        <w:r w:rsidRPr="00525AC5">
          <w:rPr>
            <w:rFonts w:ascii="Angsana New" w:eastAsia="Times New Roman" w:hAnsi="Angsana New" w:cs="Angsana New"/>
            <w:b/>
            <w:bCs/>
            <w:color w:val="222222"/>
            <w:sz w:val="31"/>
            <w:szCs w:val="31"/>
            <w:lang w:eastAsia="en-IN"/>
          </w:rPr>
          <w:fldChar w:fldCharType="end"/>
        </w:r>
      </w:ins>
    </w:p>
    <w:p w:rsidR="00277976" w:rsidRPr="00525AC5" w:rsidRDefault="00277976" w:rsidP="00277976">
      <w:pPr>
        <w:shd w:val="clear" w:color="auto" w:fill="FFFFFF"/>
        <w:spacing w:after="0" w:line="369" w:lineRule="atLeast"/>
        <w:rPr>
          <w:ins w:id="65" w:author="Unknown"/>
          <w:rFonts w:ascii="Angsana New" w:eastAsia="Times New Roman" w:hAnsi="Angsana New" w:cs="Angsana New"/>
          <w:color w:val="222222"/>
          <w:sz w:val="31"/>
          <w:szCs w:val="31"/>
          <w:lang w:eastAsia="en-IN"/>
        </w:rPr>
      </w:pPr>
      <w:ins w:id="66" w:author="Unknown">
        <w:r w:rsidRPr="00525AC5">
          <w:rPr>
            <w:rFonts w:ascii="Angsana New" w:eastAsia="Times New Roman" w:hAnsi="Angsana New" w:cs="Angsana New"/>
            <w:b/>
            <w:bCs/>
            <w:color w:val="222222"/>
            <w:sz w:val="31"/>
            <w:szCs w:val="31"/>
            <w:lang w:eastAsia="en-IN"/>
          </w:rPr>
          <w:t>Below is the sample defect report created in qTest test management tool: </w:t>
        </w:r>
        <w:r w:rsidRPr="00525AC5">
          <w:rPr>
            <w:rFonts w:ascii="Angsana New" w:eastAsia="Times New Roman" w:hAnsi="Angsana New" w:cs="Angsana New"/>
            <w:b/>
            <w:bCs/>
            <w:i/>
            <w:iCs/>
            <w:color w:val="222222"/>
            <w:sz w:val="31"/>
            <w:szCs w:val="31"/>
            <w:lang w:eastAsia="en-IN"/>
          </w:rPr>
          <w:t>(Click on image to enlarge)</w:t>
        </w:r>
      </w:ins>
    </w:p>
    <w:p w:rsidR="00277976" w:rsidRPr="00525AC5" w:rsidRDefault="00277976" w:rsidP="00277976">
      <w:pPr>
        <w:shd w:val="clear" w:color="auto" w:fill="FFFFFF"/>
        <w:spacing w:after="0" w:line="369" w:lineRule="atLeast"/>
        <w:rPr>
          <w:ins w:id="67" w:author="Unknown"/>
          <w:rFonts w:ascii="Angsana New" w:eastAsia="Times New Roman" w:hAnsi="Angsana New" w:cs="Angsana New"/>
          <w:color w:val="222222"/>
          <w:sz w:val="31"/>
          <w:szCs w:val="31"/>
          <w:lang w:eastAsia="en-IN"/>
        </w:rPr>
      </w:pPr>
      <w:r w:rsidRPr="00525AC5">
        <w:rPr>
          <w:rFonts w:ascii="Angsana New" w:eastAsia="Times New Roman" w:hAnsi="Angsana New" w:cs="Angsana New"/>
          <w:noProof/>
          <w:color w:val="777777"/>
          <w:sz w:val="31"/>
          <w:szCs w:val="31"/>
          <w:bdr w:val="none" w:sz="0" w:space="0" w:color="auto" w:frame="1"/>
          <w:lang w:eastAsia="en-IN"/>
        </w:rPr>
        <w:drawing>
          <wp:inline distT="0" distB="0" distL="0" distR="0" wp14:anchorId="32EA97B6" wp14:editId="6CCAE946">
            <wp:extent cx="2857500" cy="1333500"/>
            <wp:effectExtent l="0" t="0" r="0" b="0"/>
            <wp:docPr id="3" name="Picture 3" descr="defect report samp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ect report samp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77976" w:rsidRPr="00525AC5" w:rsidRDefault="00277976" w:rsidP="00277976">
      <w:pPr>
        <w:shd w:val="clear" w:color="auto" w:fill="FFFFFF"/>
        <w:spacing w:after="0" w:line="369" w:lineRule="atLeast"/>
        <w:rPr>
          <w:ins w:id="68" w:author="Unknown"/>
          <w:rFonts w:ascii="Angsana New" w:eastAsia="Times New Roman" w:hAnsi="Angsana New" w:cs="Angsana New"/>
          <w:color w:val="222222"/>
          <w:sz w:val="31"/>
          <w:szCs w:val="31"/>
          <w:lang w:eastAsia="en-IN"/>
        </w:rPr>
      </w:pPr>
      <w:ins w:id="69" w:author="Unknown">
        <w:r w:rsidRPr="00525AC5">
          <w:rPr>
            <w:rFonts w:ascii="Angsana New" w:eastAsia="Times New Roman" w:hAnsi="Angsana New" w:cs="Angsana New"/>
            <w:color w:val="222222"/>
            <w:sz w:val="31"/>
            <w:szCs w:val="31"/>
            <w:lang w:eastAsia="en-IN"/>
          </w:rPr>
          <w:t>Defects are no good when we log them and keep them to ourselves. We will have to assign them in a right order to have the concerned teams act on them. The process – who to assign or what order to follow can also be found in the test plan document. It is mostly similar to: </w:t>
        </w:r>
        <w:r w:rsidRPr="00525AC5">
          <w:rPr>
            <w:rFonts w:ascii="Angsana New" w:eastAsia="Times New Roman" w:hAnsi="Angsana New" w:cs="Angsana New"/>
            <w:i/>
            <w:iCs/>
            <w:color w:val="222222"/>
            <w:sz w:val="31"/>
            <w:szCs w:val="31"/>
            <w:lang w:eastAsia="en-IN"/>
          </w:rPr>
          <w:t>(Click on image to enlarge)</w:t>
        </w:r>
      </w:ins>
    </w:p>
    <w:p w:rsidR="00277976" w:rsidRPr="00525AC5" w:rsidRDefault="00277976" w:rsidP="00277976">
      <w:pPr>
        <w:shd w:val="clear" w:color="auto" w:fill="FFFFFF"/>
        <w:spacing w:after="0" w:line="369" w:lineRule="atLeast"/>
        <w:rPr>
          <w:ins w:id="70" w:author="Unknown"/>
          <w:rFonts w:ascii="Angsana New" w:eastAsia="Times New Roman" w:hAnsi="Angsana New" w:cs="Angsana New"/>
          <w:color w:val="222222"/>
          <w:sz w:val="31"/>
          <w:szCs w:val="31"/>
          <w:lang w:eastAsia="en-IN"/>
        </w:rPr>
      </w:pPr>
      <w:ins w:id="71" w:author="Unknown">
        <w:r w:rsidRPr="00525AC5">
          <w:rPr>
            <w:rFonts w:ascii="Angsana New" w:eastAsia="Times New Roman" w:hAnsi="Angsana New" w:cs="Angsana New"/>
            <w:b/>
            <w:bCs/>
            <w:color w:val="222222"/>
            <w:sz w:val="31"/>
            <w:szCs w:val="31"/>
            <w:lang w:eastAsia="en-IN"/>
          </w:rPr>
          <w:t>Defect Cycle:</w:t>
        </w:r>
      </w:ins>
    </w:p>
    <w:p w:rsidR="00277976" w:rsidRPr="00525AC5" w:rsidRDefault="00277976" w:rsidP="00277976">
      <w:pPr>
        <w:shd w:val="clear" w:color="auto" w:fill="FFFFFF"/>
        <w:spacing w:after="0" w:line="369" w:lineRule="atLeast"/>
        <w:rPr>
          <w:ins w:id="72" w:author="Unknown"/>
          <w:rFonts w:ascii="Angsana New" w:eastAsia="Times New Roman" w:hAnsi="Angsana New" w:cs="Angsana New"/>
          <w:color w:val="222222"/>
          <w:sz w:val="31"/>
          <w:szCs w:val="31"/>
          <w:lang w:eastAsia="en-IN"/>
        </w:rPr>
      </w:pPr>
      <w:r w:rsidRPr="00525AC5">
        <w:rPr>
          <w:rFonts w:ascii="Angsana New" w:eastAsia="Times New Roman" w:hAnsi="Angsana New" w:cs="Angsana New"/>
          <w:noProof/>
          <w:color w:val="777777"/>
          <w:sz w:val="31"/>
          <w:szCs w:val="31"/>
          <w:bdr w:val="none" w:sz="0" w:space="0" w:color="auto" w:frame="1"/>
          <w:lang w:eastAsia="en-IN"/>
        </w:rPr>
        <w:drawing>
          <wp:inline distT="0" distB="0" distL="0" distR="0" wp14:anchorId="3F640795" wp14:editId="7B83C15B">
            <wp:extent cx="4695825" cy="2647950"/>
            <wp:effectExtent l="0" t="0" r="9525" b="0"/>
            <wp:docPr id="2" name="Picture 2" descr="Defect life cycl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ect life cycl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2647950"/>
                    </a:xfrm>
                    <a:prstGeom prst="rect">
                      <a:avLst/>
                    </a:prstGeom>
                    <a:noFill/>
                    <a:ln>
                      <a:noFill/>
                    </a:ln>
                  </pic:spPr>
                </pic:pic>
              </a:graphicData>
            </a:graphic>
          </wp:inline>
        </w:drawing>
      </w:r>
    </w:p>
    <w:p w:rsidR="00277976" w:rsidRPr="00525AC5" w:rsidRDefault="00277976" w:rsidP="00277976">
      <w:pPr>
        <w:shd w:val="clear" w:color="auto" w:fill="FFFFFF"/>
        <w:spacing w:after="0" w:line="369" w:lineRule="atLeast"/>
        <w:rPr>
          <w:ins w:id="73" w:author="Unknown"/>
          <w:rFonts w:ascii="Angsana New" w:eastAsia="Times New Roman" w:hAnsi="Angsana New" w:cs="Angsana New"/>
          <w:color w:val="222222"/>
          <w:sz w:val="31"/>
          <w:szCs w:val="31"/>
          <w:lang w:eastAsia="en-IN"/>
        </w:rPr>
      </w:pPr>
      <w:ins w:id="74" w:author="Unknown">
        <w:r w:rsidRPr="00525AC5">
          <w:rPr>
            <w:rFonts w:ascii="Angsana New" w:eastAsia="Times New Roman" w:hAnsi="Angsana New" w:cs="Angsana New"/>
            <w:color w:val="222222"/>
            <w:sz w:val="31"/>
            <w:szCs w:val="31"/>
            <w:lang w:eastAsia="en-IN"/>
          </w:rPr>
          <w:t>From the above process it can be noted that, bugs go through different people and different decisions in the process of being identified to fixed. To track and to establish a transparency as to exact what state a certain bug is at, a “Status” field is used in the bug report. The entire process is referred to as a “Bug life cycle”. For more information on all the statuses and their meaning, please refer to this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"http://www.softwaretestinghelp.com/bug-life-cycle/" \o "Bug life cycle"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bug life cycle tutorial</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w:t>
        </w:r>
      </w:ins>
    </w:p>
    <w:p w:rsidR="00277976" w:rsidRPr="00525AC5" w:rsidRDefault="00277976" w:rsidP="00277976">
      <w:pPr>
        <w:shd w:val="clear" w:color="auto" w:fill="FFFFFF"/>
        <w:spacing w:before="400" w:after="133" w:line="267" w:lineRule="atLeast"/>
        <w:outlineLvl w:val="2"/>
        <w:rPr>
          <w:ins w:id="75" w:author="Unknown"/>
          <w:rFonts w:ascii="Angsana New" w:eastAsia="Times New Roman" w:hAnsi="Angsana New" w:cs="Angsana New"/>
          <w:b/>
          <w:bCs/>
          <w:color w:val="000000"/>
          <w:sz w:val="43"/>
          <w:szCs w:val="43"/>
          <w:lang w:eastAsia="en-IN"/>
        </w:rPr>
      </w:pPr>
      <w:ins w:id="76" w:author="Unknown">
        <w:r w:rsidRPr="00525AC5">
          <w:rPr>
            <w:rFonts w:ascii="Angsana New" w:eastAsia="Times New Roman" w:hAnsi="Angsana New" w:cs="Angsana New"/>
            <w:b/>
            <w:bCs/>
            <w:color w:val="000000"/>
            <w:sz w:val="43"/>
            <w:szCs w:val="43"/>
            <w:lang w:eastAsia="en-IN"/>
          </w:rPr>
          <w:t>A few pointers while Bug Tracking:</w:t>
        </w:r>
      </w:ins>
    </w:p>
    <w:p w:rsidR="00277976" w:rsidRPr="00525AC5" w:rsidRDefault="00277976" w:rsidP="00277976">
      <w:pPr>
        <w:numPr>
          <w:ilvl w:val="0"/>
          <w:numId w:val="4"/>
        </w:numPr>
        <w:shd w:val="clear" w:color="auto" w:fill="FFFFFF"/>
        <w:spacing w:after="0" w:line="369" w:lineRule="atLeast"/>
        <w:rPr>
          <w:ins w:id="77" w:author="Unknown"/>
          <w:rFonts w:ascii="Angsana New" w:eastAsia="Times New Roman" w:hAnsi="Angsana New" w:cs="Angsana New"/>
          <w:color w:val="222222"/>
          <w:sz w:val="31"/>
          <w:szCs w:val="31"/>
          <w:lang w:eastAsia="en-IN"/>
        </w:rPr>
      </w:pPr>
      <w:ins w:id="78" w:author="Unknown">
        <w:r w:rsidRPr="00525AC5">
          <w:rPr>
            <w:rFonts w:ascii="Angsana New" w:eastAsia="Times New Roman" w:hAnsi="Angsana New" w:cs="Angsana New"/>
            <w:color w:val="222222"/>
            <w:sz w:val="31"/>
            <w:szCs w:val="31"/>
            <w:lang w:eastAsia="en-IN"/>
          </w:rPr>
          <w:lastRenderedPageBreak/>
          <w:t>When we are new to a create team/project/AUT, it is always best to </w:t>
        </w:r>
        <w:r w:rsidRPr="00525AC5">
          <w:rPr>
            <w:rFonts w:ascii="Angsana New" w:eastAsia="Times New Roman" w:hAnsi="Angsana New" w:cs="Angsana New"/>
            <w:b/>
            <w:bCs/>
            <w:color w:val="222222"/>
            <w:sz w:val="31"/>
            <w:szCs w:val="31"/>
            <w:lang w:eastAsia="en-IN"/>
          </w:rPr>
          <w:t>discuss the issue we encountered</w:t>
        </w:r>
        <w:r w:rsidRPr="00525AC5">
          <w:rPr>
            <w:rFonts w:ascii="Angsana New" w:eastAsia="Times New Roman" w:hAnsi="Angsana New" w:cs="Angsana New"/>
            <w:color w:val="222222"/>
            <w:sz w:val="31"/>
            <w:szCs w:val="31"/>
            <w:lang w:eastAsia="en-IN"/>
          </w:rPr>
          <w:t> with a peer to make sure that our understanding on what really makes for a defect is correct or not.</w:t>
        </w:r>
      </w:ins>
    </w:p>
    <w:p w:rsidR="00277976" w:rsidRPr="00525AC5" w:rsidRDefault="00277976" w:rsidP="00277976">
      <w:pPr>
        <w:numPr>
          <w:ilvl w:val="0"/>
          <w:numId w:val="4"/>
        </w:numPr>
        <w:shd w:val="clear" w:color="auto" w:fill="FFFFFF"/>
        <w:spacing w:after="0" w:line="369" w:lineRule="atLeast"/>
        <w:rPr>
          <w:ins w:id="79" w:author="Unknown"/>
          <w:rFonts w:ascii="Angsana New" w:eastAsia="Times New Roman" w:hAnsi="Angsana New" w:cs="Angsana New"/>
          <w:color w:val="222222"/>
          <w:sz w:val="31"/>
          <w:szCs w:val="31"/>
          <w:lang w:eastAsia="en-IN"/>
        </w:rPr>
      </w:pPr>
      <w:ins w:id="80" w:author="Unknown">
        <w:r w:rsidRPr="00525AC5">
          <w:rPr>
            <w:rFonts w:ascii="Angsana New" w:eastAsia="Times New Roman" w:hAnsi="Angsana New" w:cs="Angsana New"/>
            <w:color w:val="222222"/>
            <w:sz w:val="31"/>
            <w:szCs w:val="31"/>
            <w:lang w:eastAsia="en-IN"/>
          </w:rPr>
          <w:t>Do </w:t>
        </w:r>
        <w:r w:rsidRPr="00525AC5">
          <w:rPr>
            <w:rFonts w:ascii="Angsana New" w:eastAsia="Times New Roman" w:hAnsi="Angsana New" w:cs="Angsana New"/>
            <w:b/>
            <w:bCs/>
            <w:color w:val="222222"/>
            <w:sz w:val="31"/>
            <w:szCs w:val="31"/>
            <w:lang w:eastAsia="en-IN"/>
          </w:rPr>
          <w:t>provide all the information</w:t>
        </w:r>
        <w:r w:rsidRPr="00525AC5">
          <w:rPr>
            <w:rFonts w:ascii="Angsana New" w:eastAsia="Times New Roman" w:hAnsi="Angsana New" w:cs="Angsana New"/>
            <w:color w:val="222222"/>
            <w:sz w:val="31"/>
            <w:szCs w:val="31"/>
            <w:lang w:eastAsia="en-IN"/>
          </w:rPr>
          <w:t> that is necessary to reproduce the issue. A defect that comes back to a testing team with the status set as “Not enough information” does not reflect very positively on us. Check out this post –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"http://www.softwaretestinghelp.com/how-to-get-your-all-bugs-resolved/" \o "Invalid bug"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How to get your all bugs resolved without any ‘Invalid bug’ label</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w:t>
        </w:r>
      </w:ins>
    </w:p>
    <w:p w:rsidR="00277976" w:rsidRPr="00525AC5" w:rsidRDefault="00277976" w:rsidP="00277976">
      <w:pPr>
        <w:numPr>
          <w:ilvl w:val="0"/>
          <w:numId w:val="4"/>
        </w:numPr>
        <w:shd w:val="clear" w:color="auto" w:fill="FFFFFF"/>
        <w:spacing w:after="0" w:line="369" w:lineRule="atLeast"/>
        <w:rPr>
          <w:ins w:id="81" w:author="Unknown"/>
          <w:rFonts w:ascii="Angsana New" w:eastAsia="Times New Roman" w:hAnsi="Angsana New" w:cs="Angsana New"/>
          <w:color w:val="222222"/>
          <w:sz w:val="31"/>
          <w:szCs w:val="31"/>
          <w:lang w:eastAsia="en-IN"/>
        </w:rPr>
      </w:pPr>
      <w:ins w:id="82" w:author="Unknown">
        <w:r w:rsidRPr="00525AC5">
          <w:rPr>
            <w:rFonts w:ascii="Angsana New" w:eastAsia="Times New Roman" w:hAnsi="Angsana New" w:cs="Angsana New"/>
            <w:color w:val="222222"/>
            <w:sz w:val="31"/>
            <w:szCs w:val="31"/>
            <w:lang w:eastAsia="en-IN"/>
          </w:rPr>
          <w:t>Check if a similar issue was raised before creating a new one.</w:t>
        </w:r>
        <w:r w:rsidRPr="00525AC5">
          <w:rPr>
            <w:rFonts w:ascii="Angsana New" w:eastAsia="Times New Roman" w:hAnsi="Angsana New" w:cs="Angsana New"/>
            <w:b/>
            <w:bCs/>
            <w:color w:val="222222"/>
            <w:sz w:val="31"/>
            <w:szCs w:val="31"/>
            <w:lang w:eastAsia="en-IN"/>
          </w:rPr>
          <w:t>‘Duplicate’ issues</w:t>
        </w:r>
        <w:r w:rsidRPr="00525AC5">
          <w:rPr>
            <w:rFonts w:ascii="Angsana New" w:eastAsia="Times New Roman" w:hAnsi="Angsana New" w:cs="Angsana New"/>
            <w:color w:val="222222"/>
            <w:sz w:val="31"/>
            <w:szCs w:val="31"/>
            <w:lang w:eastAsia="en-IN"/>
          </w:rPr>
          <w:t> are also bad news for the QA team.</w:t>
        </w:r>
      </w:ins>
    </w:p>
    <w:p w:rsidR="00277976" w:rsidRPr="00525AC5" w:rsidRDefault="00277976" w:rsidP="00277976">
      <w:pPr>
        <w:numPr>
          <w:ilvl w:val="0"/>
          <w:numId w:val="4"/>
        </w:numPr>
        <w:shd w:val="clear" w:color="auto" w:fill="FFFFFF"/>
        <w:spacing w:after="0" w:line="369" w:lineRule="atLeast"/>
        <w:rPr>
          <w:ins w:id="83" w:author="Unknown"/>
          <w:rFonts w:ascii="Angsana New" w:eastAsia="Times New Roman" w:hAnsi="Angsana New" w:cs="Angsana New"/>
          <w:color w:val="222222"/>
          <w:sz w:val="31"/>
          <w:szCs w:val="31"/>
          <w:lang w:eastAsia="en-IN"/>
        </w:rPr>
      </w:pPr>
      <w:ins w:id="84" w:author="Unknown">
        <w:r w:rsidRPr="00525AC5">
          <w:rPr>
            <w:rFonts w:ascii="Angsana New" w:eastAsia="Times New Roman" w:hAnsi="Angsana New" w:cs="Angsana New"/>
            <w:color w:val="222222"/>
            <w:sz w:val="31"/>
            <w:szCs w:val="31"/>
            <w:lang w:eastAsia="en-IN"/>
          </w:rPr>
          <w:t>If there is an issue, that comes up randomly and we don’t know the exact steps/situations in which we can recreate the issue- raise the issue all the same. At the risk of the issue being set to </w:t>
        </w:r>
        <w:r w:rsidRPr="00525AC5">
          <w:rPr>
            <w:rFonts w:ascii="Angsana New" w:eastAsia="Times New Roman" w:hAnsi="Angsana New" w:cs="Angsana New"/>
            <w:b/>
            <w:bCs/>
            <w:color w:val="222222"/>
            <w:sz w:val="31"/>
            <w:szCs w:val="31"/>
            <w:lang w:eastAsia="en-IN"/>
          </w:rPr>
          <w:t>“Irreproducible/not enough information”</w:t>
        </w:r>
        <w:r w:rsidRPr="00525AC5">
          <w:rPr>
            <w:rFonts w:ascii="Angsana New" w:eastAsia="Times New Roman" w:hAnsi="Angsana New" w:cs="Angsana New"/>
            <w:color w:val="222222"/>
            <w:sz w:val="31"/>
            <w:szCs w:val="31"/>
            <w:lang w:eastAsia="en-IN"/>
          </w:rPr>
          <w:t> – we still have to make sure that we handled all possible malfunctions to the best extent possible.</w:t>
        </w:r>
      </w:ins>
    </w:p>
    <w:p w:rsidR="00277976" w:rsidRPr="00525AC5" w:rsidRDefault="00277976" w:rsidP="00277976">
      <w:pPr>
        <w:numPr>
          <w:ilvl w:val="0"/>
          <w:numId w:val="4"/>
        </w:numPr>
        <w:shd w:val="clear" w:color="auto" w:fill="FFFFFF"/>
        <w:spacing w:after="0" w:line="369" w:lineRule="atLeast"/>
        <w:rPr>
          <w:ins w:id="85" w:author="Unknown"/>
          <w:rFonts w:ascii="Angsana New" w:eastAsia="Times New Roman" w:hAnsi="Angsana New" w:cs="Angsana New"/>
          <w:color w:val="222222"/>
          <w:sz w:val="31"/>
          <w:szCs w:val="31"/>
          <w:lang w:eastAsia="en-IN"/>
        </w:rPr>
      </w:pPr>
      <w:ins w:id="86" w:author="Unknown">
        <w:r w:rsidRPr="00525AC5">
          <w:rPr>
            <w:rFonts w:ascii="Angsana New" w:eastAsia="Times New Roman" w:hAnsi="Angsana New" w:cs="Angsana New"/>
            <w:b/>
            <w:bCs/>
            <w:color w:val="222222"/>
            <w:sz w:val="31"/>
            <w:szCs w:val="31"/>
            <w:lang w:eastAsia="en-IN"/>
          </w:rPr>
          <w:t>The general practice</w:t>
        </w:r>
        <w:r w:rsidRPr="00525AC5">
          <w:rPr>
            <w:rFonts w:ascii="Angsana New" w:eastAsia="Times New Roman" w:hAnsi="Angsana New" w:cs="Angsana New"/>
            <w:color w:val="222222"/>
            <w:sz w:val="31"/>
            <w:szCs w:val="31"/>
            <w:lang w:eastAsia="en-IN"/>
          </w:rPr>
          <w:t> is that the QA team creates each one’s defects in an excel sheet during a day and consolidates it at the end of the day.</w:t>
        </w:r>
      </w:ins>
    </w:p>
    <w:p w:rsidR="00277976" w:rsidRPr="00525AC5" w:rsidRDefault="00277976" w:rsidP="00277976">
      <w:pPr>
        <w:shd w:val="clear" w:color="auto" w:fill="FFFFFF"/>
        <w:spacing w:before="400" w:after="133" w:line="267" w:lineRule="atLeast"/>
        <w:outlineLvl w:val="2"/>
        <w:rPr>
          <w:ins w:id="87" w:author="Unknown"/>
          <w:rFonts w:ascii="Angsana New" w:eastAsia="Times New Roman" w:hAnsi="Angsana New" w:cs="Angsana New"/>
          <w:b/>
          <w:bCs/>
          <w:color w:val="000000"/>
          <w:sz w:val="43"/>
          <w:szCs w:val="43"/>
          <w:lang w:eastAsia="en-IN"/>
        </w:rPr>
      </w:pPr>
      <w:ins w:id="88" w:author="Unknown">
        <w:r w:rsidRPr="00525AC5">
          <w:rPr>
            <w:rFonts w:ascii="Angsana New" w:eastAsia="Times New Roman" w:hAnsi="Angsana New" w:cs="Angsana New"/>
            <w:b/>
            <w:bCs/>
            <w:color w:val="000000"/>
            <w:sz w:val="43"/>
            <w:szCs w:val="43"/>
            <w:lang w:eastAsia="en-IN"/>
          </w:rPr>
          <w:t>The Complete Defect Life Cycle:</w:t>
        </w:r>
      </w:ins>
    </w:p>
    <w:p w:rsidR="00277976" w:rsidRPr="00525AC5" w:rsidRDefault="00277976" w:rsidP="00277976">
      <w:pPr>
        <w:shd w:val="clear" w:color="auto" w:fill="FFFFFF"/>
        <w:spacing w:after="0" w:line="369" w:lineRule="atLeast"/>
        <w:rPr>
          <w:ins w:id="89" w:author="Unknown"/>
          <w:rFonts w:ascii="Angsana New" w:eastAsia="Times New Roman" w:hAnsi="Angsana New" w:cs="Angsana New"/>
          <w:color w:val="222222"/>
          <w:sz w:val="31"/>
          <w:szCs w:val="31"/>
          <w:lang w:eastAsia="en-IN"/>
        </w:rPr>
      </w:pPr>
      <w:ins w:id="90" w:author="Unknown">
        <w:r w:rsidRPr="00525AC5">
          <w:rPr>
            <w:rFonts w:ascii="Angsana New" w:eastAsia="Times New Roman" w:hAnsi="Angsana New" w:cs="Angsana New"/>
            <w:b/>
            <w:bCs/>
            <w:color w:val="222222"/>
            <w:sz w:val="31"/>
            <w:szCs w:val="31"/>
            <w:lang w:eastAsia="en-IN"/>
          </w:rPr>
          <w:t>For our live project if we were to follow the defect life cycle for defect 1,</w:t>
        </w:r>
      </w:ins>
    </w:p>
    <w:p w:rsidR="00277976" w:rsidRPr="00525AC5" w:rsidRDefault="00277976" w:rsidP="00277976">
      <w:pPr>
        <w:shd w:val="clear" w:color="auto" w:fill="FFFFFF"/>
        <w:spacing w:after="0" w:line="369" w:lineRule="atLeast"/>
        <w:rPr>
          <w:ins w:id="91" w:author="Unknown"/>
          <w:rFonts w:ascii="Angsana New" w:eastAsia="Times New Roman" w:hAnsi="Angsana New" w:cs="Angsana New"/>
          <w:color w:val="222222"/>
          <w:sz w:val="31"/>
          <w:szCs w:val="31"/>
          <w:lang w:eastAsia="en-IN"/>
        </w:rPr>
      </w:pPr>
      <w:ins w:id="92" w:author="Unknown">
        <w:r w:rsidRPr="00525AC5">
          <w:rPr>
            <w:rFonts w:ascii="Angsana New" w:eastAsia="Times New Roman" w:hAnsi="Angsana New" w:cs="Angsana New"/>
            <w:color w:val="222222"/>
            <w:sz w:val="31"/>
            <w:szCs w:val="31"/>
            <w:lang w:eastAsia="en-IN"/>
          </w:rPr>
          <w:t>------------</w:t>
        </w:r>
        <w:r w:rsidRPr="00525AC5">
          <w:rPr>
            <w:rFonts w:ascii="Angsana New" w:eastAsia="Times New Roman" w:hAnsi="Angsana New" w:cs="Angsana New"/>
            <w:color w:val="222222"/>
            <w:sz w:val="31"/>
            <w:szCs w:val="31"/>
            <w:lang w:eastAsia="en-IN"/>
          </w:rPr>
          <w:br/>
        </w:r>
      </w:ins>
    </w:p>
    <w:p w:rsidR="00277976" w:rsidRPr="00525AC5" w:rsidRDefault="00277976" w:rsidP="00277976">
      <w:pPr>
        <w:numPr>
          <w:ilvl w:val="0"/>
          <w:numId w:val="5"/>
        </w:numPr>
        <w:shd w:val="clear" w:color="auto" w:fill="FFFFFF"/>
        <w:spacing w:after="0" w:line="369" w:lineRule="atLeast"/>
        <w:rPr>
          <w:ins w:id="93" w:author="Unknown"/>
          <w:rFonts w:ascii="Angsana New" w:eastAsia="Times New Roman" w:hAnsi="Angsana New" w:cs="Angsana New"/>
          <w:color w:val="222222"/>
          <w:sz w:val="31"/>
          <w:szCs w:val="31"/>
          <w:lang w:eastAsia="en-IN"/>
        </w:rPr>
      </w:pPr>
      <w:ins w:id="94" w:author="Unknown">
        <w:r w:rsidRPr="00525AC5">
          <w:rPr>
            <w:rFonts w:ascii="Angsana New" w:eastAsia="Times New Roman" w:hAnsi="Angsana New" w:cs="Angsana New"/>
            <w:color w:val="222222"/>
            <w:sz w:val="31"/>
            <w:szCs w:val="31"/>
            <w:lang w:eastAsia="en-IN"/>
          </w:rPr>
          <w:t>When I (the tester) create it, its status is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New</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When I assign it to the QA team lead, the status is still “New” but the owner is now, the QA lead.</w:t>
        </w:r>
      </w:ins>
    </w:p>
    <w:p w:rsidR="00277976" w:rsidRPr="00525AC5" w:rsidRDefault="00277976" w:rsidP="00277976">
      <w:pPr>
        <w:numPr>
          <w:ilvl w:val="0"/>
          <w:numId w:val="5"/>
        </w:numPr>
        <w:shd w:val="clear" w:color="auto" w:fill="FFFFFF"/>
        <w:spacing w:after="0" w:line="369" w:lineRule="atLeast"/>
        <w:rPr>
          <w:ins w:id="95" w:author="Unknown"/>
          <w:rFonts w:ascii="Angsana New" w:eastAsia="Times New Roman" w:hAnsi="Angsana New" w:cs="Angsana New"/>
          <w:color w:val="222222"/>
          <w:sz w:val="31"/>
          <w:szCs w:val="31"/>
          <w:lang w:eastAsia="en-IN"/>
        </w:rPr>
      </w:pPr>
      <w:ins w:id="96" w:author="Unknown">
        <w:r w:rsidRPr="00525AC5">
          <w:rPr>
            <w:rFonts w:ascii="Angsana New" w:eastAsia="Times New Roman" w:hAnsi="Angsana New" w:cs="Angsana New"/>
            <w:color w:val="222222"/>
            <w:sz w:val="31"/>
            <w:szCs w:val="31"/>
            <w:lang w:eastAsia="en-IN"/>
          </w:rPr>
          <w:t> The QA lead will review the issue and on determining that it is a valid issue, the issue is assigned to the Dev lead. At this phase, the status is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Assigned</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and the owner is Dev lead.</w:t>
        </w:r>
      </w:ins>
    </w:p>
    <w:p w:rsidR="00277976" w:rsidRPr="00525AC5" w:rsidRDefault="00277976" w:rsidP="00277976">
      <w:pPr>
        <w:numPr>
          <w:ilvl w:val="0"/>
          <w:numId w:val="5"/>
        </w:numPr>
        <w:shd w:val="clear" w:color="auto" w:fill="FFFFFF"/>
        <w:spacing w:after="0" w:line="369" w:lineRule="atLeast"/>
        <w:rPr>
          <w:ins w:id="97" w:author="Unknown"/>
          <w:rFonts w:ascii="Angsana New" w:eastAsia="Times New Roman" w:hAnsi="Angsana New" w:cs="Angsana New"/>
          <w:color w:val="222222"/>
          <w:sz w:val="31"/>
          <w:szCs w:val="31"/>
          <w:lang w:eastAsia="en-IN"/>
        </w:rPr>
      </w:pPr>
      <w:ins w:id="98" w:author="Unknown">
        <w:r w:rsidRPr="00525AC5">
          <w:rPr>
            <w:rFonts w:ascii="Angsana New" w:eastAsia="Times New Roman" w:hAnsi="Angsana New" w:cs="Angsana New"/>
            <w:color w:val="222222"/>
            <w:sz w:val="31"/>
            <w:szCs w:val="31"/>
            <w:lang w:eastAsia="en-IN"/>
          </w:rPr>
          <w:t>The dev lead will then assign this issue to a developer who will work on fixing this issue. The status will now be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Work in Progress</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(or something similar to that effect), the owner is the developer.</w:t>
        </w:r>
      </w:ins>
    </w:p>
    <w:p w:rsidR="00277976" w:rsidRPr="00525AC5" w:rsidRDefault="00277976" w:rsidP="00277976">
      <w:pPr>
        <w:numPr>
          <w:ilvl w:val="0"/>
          <w:numId w:val="5"/>
        </w:numPr>
        <w:shd w:val="clear" w:color="auto" w:fill="FFFFFF"/>
        <w:spacing w:after="0" w:line="369" w:lineRule="atLeast"/>
        <w:rPr>
          <w:ins w:id="99" w:author="Unknown"/>
          <w:rFonts w:ascii="Angsana New" w:eastAsia="Times New Roman" w:hAnsi="Angsana New" w:cs="Angsana New"/>
          <w:color w:val="222222"/>
          <w:sz w:val="31"/>
          <w:szCs w:val="31"/>
          <w:lang w:eastAsia="en-IN"/>
        </w:rPr>
      </w:pPr>
      <w:ins w:id="100" w:author="Unknown">
        <w:r w:rsidRPr="00525AC5">
          <w:rPr>
            <w:rFonts w:ascii="Angsana New" w:eastAsia="Times New Roman" w:hAnsi="Angsana New" w:cs="Angsana New"/>
            <w:color w:val="222222"/>
            <w:sz w:val="31"/>
            <w:szCs w:val="31"/>
            <w:lang w:eastAsia="en-IN"/>
          </w:rPr>
          <w:t>For defect 1, the developer is not able to reproduce the error, so he assigns it back to the QA team and set the status as</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Not able to reproduce</w:t>
        </w:r>
        <w:r w:rsidRPr="00525AC5">
          <w:rPr>
            <w:rFonts w:ascii="Angsana New" w:eastAsia="Times New Roman" w:hAnsi="Angsana New" w:cs="Angsana New"/>
            <w:b/>
            <w:bCs/>
            <w:color w:val="222222"/>
            <w:sz w:val="31"/>
            <w:szCs w:val="31"/>
            <w:lang w:eastAsia="en-IN"/>
          </w:rPr>
          <w:t>”.</w:t>
        </w:r>
      </w:ins>
    </w:p>
    <w:p w:rsidR="00277976" w:rsidRPr="00525AC5" w:rsidRDefault="00277976" w:rsidP="00277976">
      <w:pPr>
        <w:numPr>
          <w:ilvl w:val="0"/>
          <w:numId w:val="5"/>
        </w:numPr>
        <w:shd w:val="clear" w:color="auto" w:fill="FFFFFF"/>
        <w:spacing w:after="0" w:line="369" w:lineRule="atLeast"/>
        <w:rPr>
          <w:ins w:id="101" w:author="Unknown"/>
          <w:rFonts w:ascii="Angsana New" w:eastAsia="Times New Roman" w:hAnsi="Angsana New" w:cs="Angsana New"/>
          <w:color w:val="222222"/>
          <w:sz w:val="31"/>
          <w:szCs w:val="31"/>
          <w:lang w:eastAsia="en-IN"/>
        </w:rPr>
      </w:pPr>
      <w:ins w:id="102" w:author="Unknown">
        <w:r w:rsidRPr="00525AC5">
          <w:rPr>
            <w:rFonts w:ascii="Angsana New" w:eastAsia="Times New Roman" w:hAnsi="Angsana New" w:cs="Angsana New"/>
            <w:color w:val="222222"/>
            <w:sz w:val="31"/>
            <w:szCs w:val="31"/>
            <w:lang w:eastAsia="en-IN"/>
          </w:rPr>
          <w:t>Alternately, if the developer was able to work on it and fix issue, the status would be set to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resolved</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and the issue would be assigned back to the QA team.</w:t>
        </w:r>
      </w:ins>
    </w:p>
    <w:p w:rsidR="00277976" w:rsidRPr="00525AC5" w:rsidRDefault="00277976" w:rsidP="00277976">
      <w:pPr>
        <w:numPr>
          <w:ilvl w:val="0"/>
          <w:numId w:val="5"/>
        </w:numPr>
        <w:shd w:val="clear" w:color="auto" w:fill="FFFFFF"/>
        <w:spacing w:after="0" w:line="369" w:lineRule="atLeast"/>
        <w:rPr>
          <w:ins w:id="103" w:author="Unknown"/>
          <w:rFonts w:ascii="Angsana New" w:eastAsia="Times New Roman" w:hAnsi="Angsana New" w:cs="Angsana New"/>
          <w:color w:val="222222"/>
          <w:sz w:val="31"/>
          <w:szCs w:val="31"/>
          <w:lang w:eastAsia="en-IN"/>
        </w:rPr>
      </w:pPr>
      <w:ins w:id="104" w:author="Unknown">
        <w:r w:rsidRPr="00525AC5">
          <w:rPr>
            <w:rFonts w:ascii="Angsana New" w:eastAsia="Times New Roman" w:hAnsi="Angsana New" w:cs="Angsana New"/>
            <w:color w:val="222222"/>
            <w:sz w:val="31"/>
            <w:szCs w:val="31"/>
            <w:lang w:eastAsia="en-IN"/>
          </w:rPr>
          <w:t>QA team will then pick it up, retest the issue and if it is fixed, will set the status to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Closed</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If the issue still exists, the status is set to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Reopen</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and the process continues.</w:t>
        </w:r>
      </w:ins>
    </w:p>
    <w:p w:rsidR="00277976" w:rsidRPr="00525AC5" w:rsidRDefault="00277976" w:rsidP="00277976">
      <w:pPr>
        <w:numPr>
          <w:ilvl w:val="0"/>
          <w:numId w:val="5"/>
        </w:numPr>
        <w:shd w:val="clear" w:color="auto" w:fill="FFFFFF"/>
        <w:spacing w:after="0" w:line="369" w:lineRule="atLeast"/>
        <w:rPr>
          <w:ins w:id="105" w:author="Unknown"/>
          <w:rFonts w:ascii="Angsana New" w:eastAsia="Times New Roman" w:hAnsi="Angsana New" w:cs="Angsana New"/>
          <w:color w:val="222222"/>
          <w:sz w:val="31"/>
          <w:szCs w:val="31"/>
          <w:lang w:eastAsia="en-IN"/>
        </w:rPr>
      </w:pPr>
      <w:ins w:id="106" w:author="Unknown">
        <w:r w:rsidRPr="00525AC5">
          <w:rPr>
            <w:rFonts w:ascii="Angsana New" w:eastAsia="Times New Roman" w:hAnsi="Angsana New" w:cs="Angsana New"/>
            <w:color w:val="222222"/>
            <w:sz w:val="31"/>
            <w:szCs w:val="31"/>
            <w:lang w:eastAsia="en-IN"/>
          </w:rPr>
          <w:lastRenderedPageBreak/>
          <w:t>Depending on the other situations, the status can be set as</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Deferred</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“Not enough information”, </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Duplicate</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b/>
            <w:bCs/>
            <w:color w:val="222222"/>
            <w:sz w:val="31"/>
            <w:szCs w:val="31"/>
            <w:u w:val="single"/>
            <w:lang w:eastAsia="en-IN"/>
          </w:rPr>
          <w:t>working as intended</w:t>
        </w:r>
        <w:r w:rsidRPr="00525AC5">
          <w:rPr>
            <w:rFonts w:ascii="Angsana New" w:eastAsia="Times New Roman" w:hAnsi="Angsana New" w:cs="Angsana New"/>
            <w:b/>
            <w:bCs/>
            <w:color w:val="222222"/>
            <w:sz w:val="31"/>
            <w:szCs w:val="31"/>
            <w:lang w:eastAsia="en-IN"/>
          </w:rPr>
          <w:t>”</w:t>
        </w:r>
        <w:r w:rsidRPr="00525AC5">
          <w:rPr>
            <w:rFonts w:ascii="Angsana New" w:eastAsia="Times New Roman" w:hAnsi="Angsana New" w:cs="Angsana New"/>
            <w:color w:val="222222"/>
            <w:sz w:val="31"/>
            <w:szCs w:val="31"/>
            <w:lang w:eastAsia="en-IN"/>
          </w:rPr>
          <w:t>, etc by the developer.</w:t>
        </w:r>
      </w:ins>
    </w:p>
    <w:p w:rsidR="00277976" w:rsidRPr="00525AC5" w:rsidRDefault="00277976" w:rsidP="00277976">
      <w:pPr>
        <w:numPr>
          <w:ilvl w:val="0"/>
          <w:numId w:val="5"/>
        </w:numPr>
        <w:shd w:val="clear" w:color="auto" w:fill="FFFFFF"/>
        <w:spacing w:after="0" w:line="369" w:lineRule="atLeast"/>
        <w:rPr>
          <w:ins w:id="107" w:author="Unknown"/>
          <w:rFonts w:ascii="Angsana New" w:eastAsia="Times New Roman" w:hAnsi="Angsana New" w:cs="Angsana New"/>
          <w:color w:val="222222"/>
          <w:sz w:val="31"/>
          <w:szCs w:val="31"/>
          <w:lang w:eastAsia="en-IN"/>
        </w:rPr>
      </w:pPr>
      <w:ins w:id="108" w:author="Unknown">
        <w:r w:rsidRPr="00525AC5">
          <w:rPr>
            <w:rFonts w:ascii="Angsana New" w:eastAsia="Times New Roman" w:hAnsi="Angsana New" w:cs="Angsana New"/>
            <w:color w:val="222222"/>
            <w:sz w:val="31"/>
            <w:szCs w:val="31"/>
            <w:lang w:eastAsia="en-IN"/>
          </w:rPr>
          <w:t>This method of recording the defects, reporting and assigning them, managing them is one of the major activities performed by the QA team members during the test execution phase. This is done on a daily basis until a particular test cycle is complete.</w:t>
        </w:r>
      </w:ins>
    </w:p>
    <w:p w:rsidR="00277976" w:rsidRPr="00525AC5" w:rsidRDefault="00277976" w:rsidP="00277976">
      <w:pPr>
        <w:numPr>
          <w:ilvl w:val="0"/>
          <w:numId w:val="5"/>
        </w:numPr>
        <w:shd w:val="clear" w:color="auto" w:fill="FFFFFF"/>
        <w:spacing w:after="0" w:line="369" w:lineRule="atLeast"/>
        <w:rPr>
          <w:ins w:id="109" w:author="Unknown"/>
          <w:rFonts w:ascii="Angsana New" w:eastAsia="Times New Roman" w:hAnsi="Angsana New" w:cs="Angsana New"/>
          <w:color w:val="222222"/>
          <w:sz w:val="31"/>
          <w:szCs w:val="31"/>
          <w:lang w:eastAsia="en-IN"/>
        </w:rPr>
      </w:pPr>
      <w:ins w:id="110" w:author="Unknown">
        <w:r w:rsidRPr="00525AC5">
          <w:rPr>
            <w:rFonts w:ascii="Angsana New" w:eastAsia="Times New Roman" w:hAnsi="Angsana New" w:cs="Angsana New"/>
            <w:color w:val="222222"/>
            <w:sz w:val="31"/>
            <w:szCs w:val="31"/>
            <w:lang w:eastAsia="en-IN"/>
          </w:rPr>
          <w:t>Once Cycle 1 is done, the dev team will take a day or two to consolidate all the fixes and rebuild the code into the next version that will be used for the next cycle.</w:t>
        </w:r>
      </w:ins>
    </w:p>
    <w:p w:rsidR="00277976" w:rsidRPr="00525AC5" w:rsidRDefault="00277976" w:rsidP="00277976">
      <w:pPr>
        <w:numPr>
          <w:ilvl w:val="0"/>
          <w:numId w:val="5"/>
        </w:numPr>
        <w:shd w:val="clear" w:color="auto" w:fill="FFFFFF"/>
        <w:spacing w:after="0" w:line="369" w:lineRule="atLeast"/>
        <w:rPr>
          <w:ins w:id="111" w:author="Unknown"/>
          <w:rFonts w:ascii="Angsana New" w:eastAsia="Times New Roman" w:hAnsi="Angsana New" w:cs="Angsana New"/>
          <w:color w:val="222222"/>
          <w:sz w:val="31"/>
          <w:szCs w:val="31"/>
          <w:lang w:eastAsia="en-IN"/>
        </w:rPr>
      </w:pPr>
      <w:ins w:id="112" w:author="Unknown">
        <w:r w:rsidRPr="00525AC5">
          <w:rPr>
            <w:rFonts w:ascii="Angsana New" w:eastAsia="Times New Roman" w:hAnsi="Angsana New" w:cs="Angsana New"/>
            <w:color w:val="222222"/>
            <w:sz w:val="31"/>
            <w:szCs w:val="31"/>
            <w:lang w:eastAsia="en-IN"/>
          </w:rPr>
          <w:t>The same process again continues for cycle 2 as well. At the end of cycle, there is a chance that there might still be some issues “Open” or unfixed in the application.</w:t>
        </w:r>
      </w:ins>
    </w:p>
    <w:p w:rsidR="00277976" w:rsidRPr="00525AC5" w:rsidRDefault="00277976" w:rsidP="00277976">
      <w:pPr>
        <w:numPr>
          <w:ilvl w:val="0"/>
          <w:numId w:val="5"/>
        </w:numPr>
        <w:shd w:val="clear" w:color="auto" w:fill="FFFFFF"/>
        <w:spacing w:after="0" w:line="369" w:lineRule="atLeast"/>
        <w:rPr>
          <w:ins w:id="113" w:author="Unknown"/>
          <w:rFonts w:ascii="Angsana New" w:eastAsia="Times New Roman" w:hAnsi="Angsana New" w:cs="Angsana New"/>
          <w:color w:val="222222"/>
          <w:sz w:val="31"/>
          <w:szCs w:val="31"/>
          <w:lang w:eastAsia="en-IN"/>
        </w:rPr>
      </w:pPr>
      <w:ins w:id="114" w:author="Unknown">
        <w:r w:rsidRPr="00525AC5">
          <w:rPr>
            <w:rFonts w:ascii="Angsana New" w:eastAsia="Times New Roman" w:hAnsi="Angsana New" w:cs="Angsana New"/>
            <w:color w:val="222222"/>
            <w:sz w:val="31"/>
            <w:szCs w:val="31"/>
            <w:lang w:eastAsia="en-IN"/>
          </w:rPr>
          <w:t>At this stage- do we still continue with Cycle 3? If yes, when will we stop testing?</w:t>
        </w:r>
      </w:ins>
    </w:p>
    <w:p w:rsidR="00277976" w:rsidRPr="00525AC5" w:rsidRDefault="00277976" w:rsidP="00277976">
      <w:pPr>
        <w:shd w:val="clear" w:color="auto" w:fill="FFFFFF"/>
        <w:spacing w:before="400" w:after="133" w:line="267" w:lineRule="atLeast"/>
        <w:outlineLvl w:val="2"/>
        <w:rPr>
          <w:ins w:id="115" w:author="Unknown"/>
          <w:rFonts w:ascii="Angsana New" w:eastAsia="Times New Roman" w:hAnsi="Angsana New" w:cs="Angsana New"/>
          <w:b/>
          <w:bCs/>
          <w:color w:val="000000"/>
          <w:sz w:val="43"/>
          <w:szCs w:val="43"/>
          <w:lang w:eastAsia="en-IN"/>
        </w:rPr>
      </w:pPr>
      <w:ins w:id="116" w:author="Unknown">
        <w:r w:rsidRPr="00525AC5">
          <w:rPr>
            <w:rFonts w:ascii="Angsana New" w:eastAsia="Times New Roman" w:hAnsi="Angsana New" w:cs="Angsana New"/>
            <w:b/>
            <w:bCs/>
            <w:color w:val="000000"/>
            <w:sz w:val="43"/>
            <w:szCs w:val="43"/>
            <w:lang w:eastAsia="en-IN"/>
          </w:rPr>
          <w:t>Exit Criteria for the OrangeHRM Live Project Testing:</w:t>
        </w:r>
      </w:ins>
    </w:p>
    <w:p w:rsidR="00277976" w:rsidRPr="00525AC5" w:rsidRDefault="00277976" w:rsidP="00277976">
      <w:pPr>
        <w:shd w:val="clear" w:color="auto" w:fill="FFFFFF"/>
        <w:spacing w:after="369" w:line="369" w:lineRule="atLeast"/>
        <w:rPr>
          <w:ins w:id="117" w:author="Unknown"/>
          <w:rFonts w:ascii="Angsana New" w:eastAsia="Times New Roman" w:hAnsi="Angsana New" w:cs="Angsana New"/>
          <w:color w:val="222222"/>
          <w:sz w:val="31"/>
          <w:szCs w:val="31"/>
          <w:lang w:eastAsia="en-IN"/>
        </w:rPr>
      </w:pPr>
      <w:ins w:id="118" w:author="Unknown">
        <w:r w:rsidRPr="00525AC5">
          <w:rPr>
            <w:rFonts w:ascii="Angsana New" w:eastAsia="Times New Roman" w:hAnsi="Angsana New" w:cs="Angsana New"/>
            <w:color w:val="222222"/>
            <w:sz w:val="31"/>
            <w:szCs w:val="31"/>
            <w:lang w:eastAsia="en-IN"/>
          </w:rPr>
          <w:t>This is where we employ what we would call the “Exit criteria”. This is pre-defined in the Test plan document. It is simply in the form of checklist that will determine whether we conclude the testing after cycle 2 or go for one more cycle. It looks like, the below when filled out taking into consideration some hypothetical answers to the following questions concerning, OrangeHRM project:</w:t>
        </w:r>
      </w:ins>
    </w:p>
    <w:p w:rsidR="00277976" w:rsidRPr="00525AC5" w:rsidRDefault="00277976" w:rsidP="00277976">
      <w:pPr>
        <w:shd w:val="clear" w:color="auto" w:fill="FFFFFF"/>
        <w:spacing w:after="0" w:line="369" w:lineRule="atLeast"/>
        <w:rPr>
          <w:ins w:id="119" w:author="Unknown"/>
          <w:rFonts w:ascii="Angsana New" w:eastAsia="Times New Roman" w:hAnsi="Angsana New" w:cs="Angsana New"/>
          <w:color w:val="222222"/>
          <w:sz w:val="31"/>
          <w:szCs w:val="31"/>
          <w:lang w:eastAsia="en-IN"/>
        </w:rPr>
      </w:pPr>
      <w:r w:rsidRPr="00525AC5">
        <w:rPr>
          <w:rFonts w:ascii="Angsana New" w:eastAsia="Times New Roman" w:hAnsi="Angsana New" w:cs="Angsana New"/>
          <w:noProof/>
          <w:color w:val="777777"/>
          <w:sz w:val="31"/>
          <w:szCs w:val="31"/>
          <w:bdr w:val="none" w:sz="0" w:space="0" w:color="auto" w:frame="1"/>
          <w:lang w:eastAsia="en-IN"/>
        </w:rPr>
        <w:drawing>
          <wp:inline distT="0" distB="0" distL="0" distR="0" wp14:anchorId="089DC549" wp14:editId="27A63380">
            <wp:extent cx="4667250" cy="3752850"/>
            <wp:effectExtent l="0" t="0" r="0" b="0"/>
            <wp:docPr id="1" name="Picture 1" descr="Test Exit Criteri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Exit Criteri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0" cy="3752850"/>
                    </a:xfrm>
                    <a:prstGeom prst="rect">
                      <a:avLst/>
                    </a:prstGeom>
                    <a:noFill/>
                    <a:ln>
                      <a:noFill/>
                    </a:ln>
                  </pic:spPr>
                </pic:pic>
              </a:graphicData>
            </a:graphic>
          </wp:inline>
        </w:drawing>
      </w:r>
    </w:p>
    <w:p w:rsidR="00277976" w:rsidRPr="00525AC5" w:rsidRDefault="00277976" w:rsidP="00277976">
      <w:pPr>
        <w:shd w:val="clear" w:color="auto" w:fill="FFFFFF"/>
        <w:spacing w:after="369" w:line="369" w:lineRule="atLeast"/>
        <w:rPr>
          <w:ins w:id="120" w:author="Unknown"/>
          <w:rFonts w:ascii="Angsana New" w:eastAsia="Times New Roman" w:hAnsi="Angsana New" w:cs="Angsana New"/>
          <w:color w:val="222222"/>
          <w:sz w:val="31"/>
          <w:szCs w:val="31"/>
          <w:lang w:eastAsia="en-IN"/>
        </w:rPr>
      </w:pPr>
      <w:ins w:id="121" w:author="Unknown">
        <w:r w:rsidRPr="00525AC5">
          <w:rPr>
            <w:rFonts w:ascii="Angsana New" w:eastAsia="Times New Roman" w:hAnsi="Angsana New" w:cs="Angsana New"/>
            <w:color w:val="222222"/>
            <w:sz w:val="31"/>
            <w:szCs w:val="31"/>
            <w:lang w:eastAsia="en-IN"/>
          </w:rPr>
          <w:lastRenderedPageBreak/>
          <w:t>When we look carefully at the above checklist, there is metrics and sign off mentioned there that we have not discussed earlier. Let us talk about them now.</w:t>
        </w:r>
      </w:ins>
    </w:p>
    <w:p w:rsidR="00277976" w:rsidRPr="00525AC5" w:rsidRDefault="00277976" w:rsidP="00277976">
      <w:pPr>
        <w:shd w:val="clear" w:color="auto" w:fill="FFFFFF"/>
        <w:spacing w:before="400" w:after="133" w:line="267" w:lineRule="atLeast"/>
        <w:outlineLvl w:val="2"/>
        <w:rPr>
          <w:ins w:id="122" w:author="Unknown"/>
          <w:rFonts w:ascii="Angsana New" w:eastAsia="Times New Roman" w:hAnsi="Angsana New" w:cs="Angsana New"/>
          <w:b/>
          <w:bCs/>
          <w:color w:val="000000"/>
          <w:sz w:val="43"/>
          <w:szCs w:val="43"/>
          <w:lang w:eastAsia="en-IN"/>
        </w:rPr>
      </w:pPr>
      <w:ins w:id="123" w:author="Unknown">
        <w:r w:rsidRPr="00525AC5">
          <w:rPr>
            <w:rFonts w:ascii="Angsana New" w:eastAsia="Times New Roman" w:hAnsi="Angsana New" w:cs="Angsana New"/>
            <w:b/>
            <w:bCs/>
            <w:color w:val="000000"/>
            <w:sz w:val="43"/>
            <w:szCs w:val="43"/>
            <w:lang w:eastAsia="en-IN"/>
          </w:rPr>
          <w:t>Test Metrics</w:t>
        </w:r>
      </w:ins>
    </w:p>
    <w:p w:rsidR="00277976" w:rsidRPr="00525AC5" w:rsidRDefault="00277976" w:rsidP="00277976">
      <w:pPr>
        <w:shd w:val="clear" w:color="auto" w:fill="FFFFFF"/>
        <w:spacing w:after="0" w:line="369" w:lineRule="atLeast"/>
        <w:rPr>
          <w:ins w:id="124" w:author="Unknown"/>
          <w:rFonts w:ascii="Angsana New" w:eastAsia="Times New Roman" w:hAnsi="Angsana New" w:cs="Angsana New"/>
          <w:color w:val="222222"/>
          <w:sz w:val="31"/>
          <w:szCs w:val="31"/>
          <w:lang w:eastAsia="en-IN"/>
        </w:rPr>
      </w:pPr>
      <w:ins w:id="125" w:author="Unknown">
        <w:r w:rsidRPr="00525AC5">
          <w:rPr>
            <w:rFonts w:ascii="Angsana New" w:eastAsia="Times New Roman" w:hAnsi="Angsana New" w:cs="Angsana New"/>
            <w:color w:val="222222"/>
            <w:sz w:val="31"/>
            <w:szCs w:val="31"/>
            <w:lang w:eastAsia="en-IN"/>
          </w:rPr>
          <w:t>We have established that during the test execution phase, reports are sent out to all the other project team members to give a clear idea about </w:t>
        </w:r>
        <w:r w:rsidRPr="00525AC5">
          <w:rPr>
            <w:rFonts w:ascii="Angsana New" w:eastAsia="Times New Roman" w:hAnsi="Angsana New" w:cs="Angsana New"/>
            <w:b/>
            <w:bCs/>
            <w:color w:val="222222"/>
            <w:sz w:val="31"/>
            <w:szCs w:val="31"/>
            <w:lang w:eastAsia="en-IN"/>
          </w:rPr>
          <w:t>what is happening in the QA execution phase</w:t>
        </w:r>
        <w:r w:rsidRPr="00525AC5">
          <w:rPr>
            <w:rFonts w:ascii="Angsana New" w:eastAsia="Times New Roman" w:hAnsi="Angsana New" w:cs="Angsana New"/>
            <w:color w:val="222222"/>
            <w:sz w:val="31"/>
            <w:szCs w:val="31"/>
            <w:lang w:eastAsia="en-IN"/>
          </w:rPr>
          <w:t>. This information is important to everyone in order to get a validation about the overall quality of the final product.</w:t>
        </w:r>
      </w:ins>
    </w:p>
    <w:p w:rsidR="00277976" w:rsidRPr="00525AC5" w:rsidRDefault="00277976" w:rsidP="00277976">
      <w:pPr>
        <w:shd w:val="clear" w:color="auto" w:fill="FFFFFF"/>
        <w:spacing w:after="369" w:line="369" w:lineRule="atLeast"/>
        <w:rPr>
          <w:ins w:id="126" w:author="Unknown"/>
          <w:rFonts w:ascii="Angsana New" w:eastAsia="Times New Roman" w:hAnsi="Angsana New" w:cs="Angsana New"/>
          <w:color w:val="222222"/>
          <w:sz w:val="31"/>
          <w:szCs w:val="31"/>
          <w:lang w:eastAsia="en-IN"/>
        </w:rPr>
      </w:pPr>
      <w:ins w:id="127" w:author="Unknown">
        <w:r w:rsidRPr="00525AC5">
          <w:rPr>
            <w:rFonts w:ascii="Angsana New" w:eastAsia="Times New Roman" w:hAnsi="Angsana New" w:cs="Angsana New"/>
            <w:color w:val="222222"/>
            <w:sz w:val="31"/>
            <w:szCs w:val="31"/>
            <w:lang w:eastAsia="en-IN"/>
          </w:rPr>
          <w:t>Imagine I report that 10 test cases passed or 100 test cases were executed- these numbers are merely raw data and does not give a very good perspective about how things are going on.</w:t>
        </w:r>
      </w:ins>
    </w:p>
    <w:p w:rsidR="00277976" w:rsidRPr="00525AC5" w:rsidRDefault="00277976" w:rsidP="00277976">
      <w:pPr>
        <w:shd w:val="clear" w:color="auto" w:fill="FFFFFF"/>
        <w:spacing w:after="0" w:line="369" w:lineRule="atLeast"/>
        <w:rPr>
          <w:ins w:id="128" w:author="Unknown"/>
          <w:rFonts w:ascii="Angsana New" w:eastAsia="Times New Roman" w:hAnsi="Angsana New" w:cs="Angsana New"/>
          <w:color w:val="222222"/>
          <w:sz w:val="31"/>
          <w:szCs w:val="31"/>
          <w:lang w:eastAsia="en-IN"/>
        </w:rPr>
      </w:pPr>
      <w:ins w:id="129" w:author="Unknown">
        <w:r w:rsidRPr="00525AC5">
          <w:rPr>
            <w:rFonts w:ascii="Angsana New" w:eastAsia="Times New Roman" w:hAnsi="Angsana New" w:cs="Angsana New"/>
            <w:color w:val="222222"/>
            <w:sz w:val="31"/>
            <w:szCs w:val="31"/>
            <w:lang w:eastAsia="en-IN"/>
          </w:rPr>
          <w:t>Metrics play a vital role is filling this gap. Metrics are in simple words, </w:t>
        </w:r>
        <w:r w:rsidRPr="00525AC5">
          <w:rPr>
            <w:rFonts w:ascii="Angsana New" w:eastAsia="Times New Roman" w:hAnsi="Angsana New" w:cs="Angsana New"/>
            <w:b/>
            <w:bCs/>
            <w:color w:val="222222"/>
            <w:sz w:val="31"/>
            <w:szCs w:val="31"/>
            <w:lang w:eastAsia="en-IN"/>
          </w:rPr>
          <w:t>intelligent numbers that the testing team collects and maintains</w:t>
        </w:r>
        <w:r w:rsidRPr="00525AC5">
          <w:rPr>
            <w:rFonts w:ascii="Angsana New" w:eastAsia="Times New Roman" w:hAnsi="Angsana New" w:cs="Angsana New"/>
            <w:color w:val="222222"/>
            <w:sz w:val="31"/>
            <w:szCs w:val="31"/>
            <w:lang w:eastAsia="en-IN"/>
          </w:rPr>
          <w:t>. </w:t>
        </w:r>
        <w:r w:rsidRPr="00525AC5">
          <w:rPr>
            <w:rFonts w:ascii="Angsana New" w:eastAsia="Times New Roman" w:hAnsi="Angsana New" w:cs="Angsana New"/>
            <w:color w:val="222222"/>
            <w:sz w:val="31"/>
            <w:szCs w:val="31"/>
            <w:u w:val="single"/>
            <w:lang w:eastAsia="en-IN"/>
          </w:rPr>
          <w:t>For example</w:t>
        </w:r>
        <w:r w:rsidRPr="00525AC5">
          <w:rPr>
            <w:rFonts w:ascii="Angsana New" w:eastAsia="Times New Roman" w:hAnsi="Angsana New" w:cs="Angsana New"/>
            <w:color w:val="222222"/>
            <w:sz w:val="31"/>
            <w:szCs w:val="31"/>
            <w:lang w:eastAsia="en-IN"/>
          </w:rPr>
          <w:t>, if I said 90% of the test cases passed, it makes more sense than saying 150 test cases passed. Isn’t it?</w:t>
        </w:r>
      </w:ins>
    </w:p>
    <w:p w:rsidR="00277976" w:rsidRPr="00525AC5" w:rsidRDefault="00277976" w:rsidP="00277976">
      <w:pPr>
        <w:shd w:val="clear" w:color="auto" w:fill="FFFFFF"/>
        <w:spacing w:after="369" w:line="369" w:lineRule="atLeast"/>
        <w:rPr>
          <w:ins w:id="130" w:author="Unknown"/>
          <w:rFonts w:ascii="Angsana New" w:eastAsia="Times New Roman" w:hAnsi="Angsana New" w:cs="Angsana New"/>
          <w:color w:val="222222"/>
          <w:sz w:val="31"/>
          <w:szCs w:val="31"/>
          <w:lang w:eastAsia="en-IN"/>
        </w:rPr>
      </w:pPr>
      <w:ins w:id="131" w:author="Unknown">
        <w:r w:rsidRPr="00525AC5">
          <w:rPr>
            <w:rFonts w:ascii="Angsana New" w:eastAsia="Times New Roman" w:hAnsi="Angsana New" w:cs="Angsana New"/>
            <w:color w:val="222222"/>
            <w:sz w:val="31"/>
            <w:szCs w:val="31"/>
            <w:lang w:eastAsia="en-IN"/>
          </w:rPr>
          <w:t>There are different kinds of Metrics collected during the test execution phase. What metrics exactly are to be collected and maintained at what periods of time- this information can be found in the test plan document.</w:t>
        </w:r>
      </w:ins>
    </w:p>
    <w:p w:rsidR="00277976" w:rsidRPr="00525AC5" w:rsidRDefault="00277976" w:rsidP="00277976">
      <w:pPr>
        <w:shd w:val="clear" w:color="auto" w:fill="FFFFFF"/>
        <w:spacing w:after="0" w:line="369" w:lineRule="atLeast"/>
        <w:rPr>
          <w:ins w:id="132" w:author="Unknown"/>
          <w:rFonts w:ascii="Angsana New" w:eastAsia="Times New Roman" w:hAnsi="Angsana New" w:cs="Angsana New"/>
          <w:color w:val="222222"/>
          <w:sz w:val="31"/>
          <w:szCs w:val="31"/>
          <w:lang w:eastAsia="en-IN"/>
        </w:rPr>
      </w:pPr>
      <w:ins w:id="133" w:author="Unknown">
        <w:r w:rsidRPr="00525AC5">
          <w:rPr>
            <w:rFonts w:ascii="Angsana New" w:eastAsia="Times New Roman" w:hAnsi="Angsana New" w:cs="Angsana New"/>
            <w:b/>
            <w:bCs/>
            <w:color w:val="222222"/>
            <w:sz w:val="31"/>
            <w:szCs w:val="31"/>
            <w:lang w:eastAsia="en-IN"/>
          </w:rPr>
          <w:t>The following are the most commonly collected test metrics for most projects:</w:t>
        </w:r>
      </w:ins>
    </w:p>
    <w:p w:rsidR="00277976" w:rsidRPr="00525AC5" w:rsidRDefault="00277976" w:rsidP="00277976">
      <w:pPr>
        <w:numPr>
          <w:ilvl w:val="0"/>
          <w:numId w:val="6"/>
        </w:numPr>
        <w:shd w:val="clear" w:color="auto" w:fill="FFFFFF"/>
        <w:spacing w:after="0" w:line="369" w:lineRule="atLeast"/>
        <w:rPr>
          <w:ins w:id="134" w:author="Unknown"/>
          <w:rFonts w:ascii="Angsana New" w:eastAsia="Times New Roman" w:hAnsi="Angsana New" w:cs="Angsana New"/>
          <w:color w:val="222222"/>
          <w:sz w:val="31"/>
          <w:szCs w:val="31"/>
          <w:lang w:eastAsia="en-IN"/>
        </w:rPr>
      </w:pPr>
      <w:ins w:id="135" w:author="Unknown">
        <w:r w:rsidRPr="00525AC5">
          <w:rPr>
            <w:rFonts w:ascii="Angsana New" w:eastAsia="Times New Roman" w:hAnsi="Angsana New" w:cs="Angsana New"/>
            <w:color w:val="222222"/>
            <w:sz w:val="31"/>
            <w:szCs w:val="31"/>
            <w:lang w:eastAsia="en-IN"/>
          </w:rPr>
          <w:t>Pass Percentage of the Test cases</w:t>
        </w:r>
      </w:ins>
    </w:p>
    <w:p w:rsidR="00277976" w:rsidRPr="00525AC5" w:rsidRDefault="00277976" w:rsidP="00277976">
      <w:pPr>
        <w:numPr>
          <w:ilvl w:val="0"/>
          <w:numId w:val="6"/>
        </w:numPr>
        <w:shd w:val="clear" w:color="auto" w:fill="FFFFFF"/>
        <w:spacing w:after="0" w:line="369" w:lineRule="atLeast"/>
        <w:rPr>
          <w:ins w:id="136" w:author="Unknown"/>
          <w:rFonts w:ascii="Angsana New" w:eastAsia="Times New Roman" w:hAnsi="Angsana New" w:cs="Angsana New"/>
          <w:color w:val="222222"/>
          <w:sz w:val="31"/>
          <w:szCs w:val="31"/>
          <w:lang w:eastAsia="en-IN"/>
        </w:rPr>
      </w:pPr>
      <w:ins w:id="137" w:author="Unknown">
        <w:r w:rsidRPr="00525AC5">
          <w:rPr>
            <w:rFonts w:ascii="Angsana New" w:eastAsia="Times New Roman" w:hAnsi="Angsana New" w:cs="Angsana New"/>
            <w:color w:val="222222"/>
            <w:sz w:val="31"/>
            <w:szCs w:val="31"/>
            <w:lang w:eastAsia="en-IN"/>
          </w:rPr>
          <w:t>Defects density</w:t>
        </w:r>
      </w:ins>
    </w:p>
    <w:p w:rsidR="00277976" w:rsidRPr="00525AC5" w:rsidRDefault="00277976" w:rsidP="00277976">
      <w:pPr>
        <w:numPr>
          <w:ilvl w:val="0"/>
          <w:numId w:val="6"/>
        </w:numPr>
        <w:shd w:val="clear" w:color="auto" w:fill="FFFFFF"/>
        <w:spacing w:after="0" w:line="369" w:lineRule="atLeast"/>
        <w:rPr>
          <w:ins w:id="138" w:author="Unknown"/>
          <w:rFonts w:ascii="Angsana New" w:eastAsia="Times New Roman" w:hAnsi="Angsana New" w:cs="Angsana New"/>
          <w:color w:val="222222"/>
          <w:sz w:val="31"/>
          <w:szCs w:val="31"/>
          <w:lang w:eastAsia="en-IN"/>
        </w:rPr>
      </w:pPr>
      <w:ins w:id="139" w:author="Unknown">
        <w:r w:rsidRPr="00525AC5">
          <w:rPr>
            <w:rFonts w:ascii="Angsana New" w:eastAsia="Times New Roman" w:hAnsi="Angsana New" w:cs="Angsana New"/>
            <w:color w:val="222222"/>
            <w:sz w:val="31"/>
            <w:szCs w:val="31"/>
            <w:lang w:eastAsia="en-IN"/>
          </w:rPr>
          <w:t>Critical defects percentage</w:t>
        </w:r>
      </w:ins>
    </w:p>
    <w:p w:rsidR="00277976" w:rsidRPr="00525AC5" w:rsidRDefault="00277976" w:rsidP="00277976">
      <w:pPr>
        <w:numPr>
          <w:ilvl w:val="0"/>
          <w:numId w:val="6"/>
        </w:numPr>
        <w:shd w:val="clear" w:color="auto" w:fill="FFFFFF"/>
        <w:spacing w:after="0" w:line="369" w:lineRule="atLeast"/>
        <w:rPr>
          <w:ins w:id="140" w:author="Unknown"/>
          <w:rFonts w:ascii="Angsana New" w:eastAsia="Times New Roman" w:hAnsi="Angsana New" w:cs="Angsana New"/>
          <w:color w:val="222222"/>
          <w:sz w:val="31"/>
          <w:szCs w:val="31"/>
          <w:lang w:eastAsia="en-IN"/>
        </w:rPr>
      </w:pPr>
      <w:ins w:id="141" w:author="Unknown">
        <w:r w:rsidRPr="00525AC5">
          <w:rPr>
            <w:rFonts w:ascii="Angsana New" w:eastAsia="Times New Roman" w:hAnsi="Angsana New" w:cs="Angsana New"/>
            <w:color w:val="222222"/>
            <w:sz w:val="31"/>
            <w:szCs w:val="31"/>
            <w:lang w:eastAsia="en-IN"/>
          </w:rPr>
          <w:t>Defects, severity wise number</w:t>
        </w:r>
      </w:ins>
    </w:p>
    <w:p w:rsidR="00277976" w:rsidRPr="00525AC5" w:rsidRDefault="00277976" w:rsidP="00277976">
      <w:pPr>
        <w:shd w:val="clear" w:color="auto" w:fill="FFFFFF"/>
        <w:spacing w:after="0" w:line="369" w:lineRule="atLeast"/>
        <w:rPr>
          <w:ins w:id="142" w:author="Unknown"/>
          <w:rFonts w:ascii="Angsana New" w:eastAsia="Times New Roman" w:hAnsi="Angsana New" w:cs="Angsana New"/>
          <w:color w:val="222222"/>
          <w:sz w:val="31"/>
          <w:szCs w:val="31"/>
          <w:lang w:eastAsia="en-IN"/>
        </w:rPr>
      </w:pPr>
      <w:ins w:id="143" w:author="Unknown">
        <w:r w:rsidRPr="00525AC5">
          <w:rPr>
            <w:rFonts w:ascii="Angsana New" w:eastAsia="Times New Roman" w:hAnsi="Angsana New" w:cs="Angsana New"/>
            <w:color w:val="222222"/>
            <w:sz w:val="31"/>
            <w:szCs w:val="31"/>
            <w:lang w:eastAsia="en-IN"/>
          </w:rPr>
          <w:t>Check out the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"http://www.softwaretestinghelp.com/test-execution-report/" \o "Status report"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status report attached to this article</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 to see how these metrics are used.</w:t>
        </w:r>
      </w:ins>
    </w:p>
    <w:p w:rsidR="00277976" w:rsidRPr="00525AC5" w:rsidRDefault="00277976" w:rsidP="00277976">
      <w:pPr>
        <w:shd w:val="clear" w:color="auto" w:fill="FFFFFF"/>
        <w:spacing w:before="400" w:after="133" w:line="267" w:lineRule="atLeast"/>
        <w:outlineLvl w:val="2"/>
        <w:rPr>
          <w:ins w:id="144" w:author="Unknown"/>
          <w:rFonts w:ascii="Angsana New" w:eastAsia="Times New Roman" w:hAnsi="Angsana New" w:cs="Angsana New"/>
          <w:b/>
          <w:bCs/>
          <w:color w:val="000000"/>
          <w:sz w:val="43"/>
          <w:szCs w:val="43"/>
          <w:lang w:eastAsia="en-IN"/>
        </w:rPr>
      </w:pPr>
      <w:ins w:id="145" w:author="Unknown">
        <w:r w:rsidRPr="00525AC5">
          <w:rPr>
            <w:rFonts w:ascii="Angsana New" w:eastAsia="Times New Roman" w:hAnsi="Angsana New" w:cs="Angsana New"/>
            <w:b/>
            <w:bCs/>
            <w:color w:val="000000"/>
            <w:sz w:val="43"/>
            <w:szCs w:val="43"/>
            <w:lang w:eastAsia="en-IN"/>
          </w:rPr>
          <w:t>Test Sign off /Completion Report</w:t>
        </w:r>
      </w:ins>
    </w:p>
    <w:p w:rsidR="00277976" w:rsidRPr="00525AC5" w:rsidRDefault="00277976" w:rsidP="00277976">
      <w:pPr>
        <w:shd w:val="clear" w:color="auto" w:fill="FFFFFF"/>
        <w:spacing w:after="369" w:line="369" w:lineRule="atLeast"/>
        <w:rPr>
          <w:ins w:id="146" w:author="Unknown"/>
          <w:rFonts w:ascii="Angsana New" w:eastAsia="Times New Roman" w:hAnsi="Angsana New" w:cs="Angsana New"/>
          <w:color w:val="222222"/>
          <w:sz w:val="31"/>
          <w:szCs w:val="31"/>
          <w:lang w:eastAsia="en-IN"/>
        </w:rPr>
      </w:pPr>
      <w:ins w:id="147" w:author="Unknown">
        <w:r w:rsidRPr="00525AC5">
          <w:rPr>
            <w:rFonts w:ascii="Angsana New" w:eastAsia="Times New Roman" w:hAnsi="Angsana New" w:cs="Angsana New"/>
            <w:color w:val="222222"/>
            <w:sz w:val="31"/>
            <w:szCs w:val="31"/>
            <w:lang w:eastAsia="en-IN"/>
          </w:rPr>
          <w:t>As we have to notify all the stakeholders that testing has begun, it is also the QA team’s duty to let everyone know that testing has been complete and share the results. So, typically an email is sent from the QA team (usually the team lead/QA manager) giving an indication that QA team has signed off on the product attaching the test results and the list of open/known issues.</w:t>
        </w:r>
      </w:ins>
    </w:p>
    <w:p w:rsidR="00277976" w:rsidRPr="00525AC5" w:rsidRDefault="00277976" w:rsidP="00277976">
      <w:pPr>
        <w:shd w:val="clear" w:color="auto" w:fill="FFFFFF"/>
        <w:spacing w:after="0" w:line="369" w:lineRule="atLeast"/>
        <w:rPr>
          <w:ins w:id="148" w:author="Unknown"/>
          <w:rFonts w:ascii="Angsana New" w:eastAsia="Times New Roman" w:hAnsi="Angsana New" w:cs="Angsana New"/>
          <w:color w:val="222222"/>
          <w:sz w:val="31"/>
          <w:szCs w:val="31"/>
          <w:lang w:eastAsia="en-IN"/>
        </w:rPr>
      </w:pPr>
      <w:ins w:id="149" w:author="Unknown">
        <w:r w:rsidRPr="00525AC5">
          <w:rPr>
            <w:rFonts w:ascii="Angsana New" w:eastAsia="Times New Roman" w:hAnsi="Angsana New" w:cs="Angsana New"/>
            <w:b/>
            <w:bCs/>
            <w:color w:val="222222"/>
            <w:sz w:val="31"/>
            <w:szCs w:val="31"/>
            <w:u w:val="single"/>
            <w:lang w:eastAsia="en-IN"/>
          </w:rPr>
          <w:t>Sample Test Sign off Email:</w:t>
        </w:r>
      </w:ins>
    </w:p>
    <w:p w:rsidR="00277976" w:rsidRPr="00525AC5" w:rsidRDefault="00277976" w:rsidP="00277976">
      <w:pPr>
        <w:shd w:val="clear" w:color="auto" w:fill="FFFFFF"/>
        <w:spacing w:after="0" w:line="369" w:lineRule="atLeast"/>
        <w:rPr>
          <w:ins w:id="150" w:author="Unknown"/>
          <w:rFonts w:ascii="Angsana New" w:eastAsia="Times New Roman" w:hAnsi="Angsana New" w:cs="Angsana New"/>
          <w:color w:val="222222"/>
          <w:sz w:val="31"/>
          <w:szCs w:val="31"/>
          <w:lang w:eastAsia="en-IN"/>
        </w:rPr>
      </w:pPr>
      <w:ins w:id="151" w:author="Unknown">
        <w:r w:rsidRPr="00525AC5">
          <w:rPr>
            <w:rFonts w:ascii="Angsana New" w:eastAsia="Times New Roman" w:hAnsi="Angsana New" w:cs="Angsana New"/>
            <w:b/>
            <w:bCs/>
            <w:i/>
            <w:iCs/>
            <w:color w:val="333399"/>
            <w:sz w:val="31"/>
            <w:szCs w:val="31"/>
            <w:lang w:eastAsia="en-IN"/>
          </w:rPr>
          <w:lastRenderedPageBreak/>
          <w:t>To:</w:t>
        </w:r>
        <w:r w:rsidRPr="00525AC5">
          <w:rPr>
            <w:rFonts w:ascii="Angsana New" w:eastAsia="Times New Roman" w:hAnsi="Angsana New" w:cs="Angsana New"/>
            <w:i/>
            <w:iCs/>
            <w:color w:val="333399"/>
            <w:sz w:val="31"/>
            <w:szCs w:val="31"/>
            <w:lang w:eastAsia="en-IN"/>
          </w:rPr>
          <w:t> Client, PM, Dev team, DB team, BA, QA team, Environment Team (and anyone else that needs to be included)</w:t>
        </w:r>
        <w:r w:rsidRPr="00525AC5">
          <w:rPr>
            <w:rFonts w:ascii="Angsana New" w:eastAsia="Times New Roman" w:hAnsi="Angsana New" w:cs="Angsana New"/>
            <w:color w:val="222222"/>
            <w:sz w:val="31"/>
            <w:szCs w:val="31"/>
            <w:lang w:eastAsia="en-IN"/>
          </w:rPr>
          <w:br/>
        </w:r>
        <w:r w:rsidRPr="00525AC5">
          <w:rPr>
            <w:rFonts w:ascii="Angsana New" w:eastAsia="Times New Roman" w:hAnsi="Angsana New" w:cs="Angsana New"/>
            <w:b/>
            <w:bCs/>
            <w:i/>
            <w:iCs/>
            <w:color w:val="333399"/>
            <w:sz w:val="31"/>
            <w:szCs w:val="31"/>
            <w:lang w:eastAsia="en-IN"/>
          </w:rPr>
          <w:t>Email:</w:t>
        </w:r>
        <w:r w:rsidRPr="00525AC5">
          <w:rPr>
            <w:rFonts w:ascii="Angsana New" w:eastAsia="Times New Roman" w:hAnsi="Angsana New" w:cs="Angsana New"/>
            <w:i/>
            <w:iCs/>
            <w:color w:val="333399"/>
            <w:sz w:val="31"/>
            <w:szCs w:val="31"/>
            <w:lang w:eastAsia="en-IN"/>
          </w:rPr>
          <w:t> Hello Team,</w:t>
        </w:r>
      </w:ins>
    </w:p>
    <w:p w:rsidR="00277976" w:rsidRPr="00525AC5" w:rsidRDefault="00277976" w:rsidP="00277976">
      <w:pPr>
        <w:shd w:val="clear" w:color="auto" w:fill="FFFFFF"/>
        <w:spacing w:after="0" w:line="369" w:lineRule="atLeast"/>
        <w:rPr>
          <w:ins w:id="152" w:author="Unknown"/>
          <w:rFonts w:ascii="Angsana New" w:eastAsia="Times New Roman" w:hAnsi="Angsana New" w:cs="Angsana New"/>
          <w:color w:val="222222"/>
          <w:sz w:val="31"/>
          <w:szCs w:val="31"/>
          <w:lang w:eastAsia="en-IN"/>
        </w:rPr>
      </w:pPr>
      <w:ins w:id="153" w:author="Unknown">
        <w:r w:rsidRPr="00525AC5">
          <w:rPr>
            <w:rFonts w:ascii="Angsana New" w:eastAsia="Times New Roman" w:hAnsi="Angsana New" w:cs="Angsana New"/>
            <w:i/>
            <w:iCs/>
            <w:color w:val="333399"/>
            <w:sz w:val="31"/>
            <w:szCs w:val="31"/>
            <w:lang w:eastAsia="en-IN"/>
          </w:rPr>
          <w:t>QA team signs off on the OrangeHRM version 3.0 software after the successful completion of the 2 cycles of functional testing the website.</w:t>
        </w:r>
      </w:ins>
    </w:p>
    <w:p w:rsidR="00277976" w:rsidRPr="00525AC5" w:rsidRDefault="00277976" w:rsidP="00277976">
      <w:pPr>
        <w:shd w:val="clear" w:color="auto" w:fill="FFFFFF"/>
        <w:spacing w:after="0" w:line="369" w:lineRule="atLeast"/>
        <w:rPr>
          <w:ins w:id="154" w:author="Unknown"/>
          <w:rFonts w:ascii="Angsana New" w:eastAsia="Times New Roman" w:hAnsi="Angsana New" w:cs="Angsana New"/>
          <w:color w:val="222222"/>
          <w:sz w:val="31"/>
          <w:szCs w:val="31"/>
          <w:lang w:eastAsia="en-IN"/>
        </w:rPr>
      </w:pPr>
      <w:ins w:id="155" w:author="Unknown">
        <w:r w:rsidRPr="00525AC5">
          <w:rPr>
            <w:rFonts w:ascii="Angsana New" w:eastAsia="Times New Roman" w:hAnsi="Angsana New" w:cs="Angsana New"/>
            <w:i/>
            <w:iCs/>
            <w:color w:val="333399"/>
            <w:sz w:val="31"/>
            <w:szCs w:val="31"/>
            <w:lang w:eastAsia="en-IN"/>
          </w:rPr>
          <w:t>The test cases and their execution results are attached to the email. (Or mention the location where they are present. Or if using test management software, provide details regarding the same.)</w:t>
        </w:r>
      </w:ins>
    </w:p>
    <w:p w:rsidR="00277976" w:rsidRPr="00525AC5" w:rsidRDefault="00277976" w:rsidP="00277976">
      <w:pPr>
        <w:shd w:val="clear" w:color="auto" w:fill="FFFFFF"/>
        <w:spacing w:after="0" w:line="369" w:lineRule="atLeast"/>
        <w:rPr>
          <w:ins w:id="156" w:author="Unknown"/>
          <w:rFonts w:ascii="Angsana New" w:eastAsia="Times New Roman" w:hAnsi="Angsana New" w:cs="Angsana New"/>
          <w:color w:val="222222"/>
          <w:sz w:val="31"/>
          <w:szCs w:val="31"/>
          <w:lang w:eastAsia="en-IN"/>
        </w:rPr>
      </w:pPr>
      <w:ins w:id="157" w:author="Unknown">
        <w:r w:rsidRPr="00525AC5">
          <w:rPr>
            <w:rFonts w:ascii="Angsana New" w:eastAsia="Times New Roman" w:hAnsi="Angsana New" w:cs="Angsana New"/>
            <w:i/>
            <w:iCs/>
            <w:color w:val="333399"/>
            <w:sz w:val="31"/>
            <w:szCs w:val="31"/>
            <w:lang w:eastAsia="en-IN"/>
          </w:rPr>
          <w:t>The list of known issues is attached to the email too. (Again, any other references that make sense can be added.)</w:t>
        </w:r>
      </w:ins>
    </w:p>
    <w:p w:rsidR="00277976" w:rsidRPr="00525AC5" w:rsidRDefault="00277976" w:rsidP="00277976">
      <w:pPr>
        <w:shd w:val="clear" w:color="auto" w:fill="FFFFFF"/>
        <w:spacing w:after="0" w:line="369" w:lineRule="atLeast"/>
        <w:rPr>
          <w:ins w:id="158" w:author="Unknown"/>
          <w:rFonts w:ascii="Angsana New" w:eastAsia="Times New Roman" w:hAnsi="Angsana New" w:cs="Angsana New"/>
          <w:color w:val="222222"/>
          <w:sz w:val="31"/>
          <w:szCs w:val="31"/>
          <w:lang w:eastAsia="en-IN"/>
        </w:rPr>
      </w:pPr>
      <w:ins w:id="159" w:author="Unknown">
        <w:r w:rsidRPr="00525AC5">
          <w:rPr>
            <w:rFonts w:ascii="Angsana New" w:eastAsia="Times New Roman" w:hAnsi="Angsana New" w:cs="Angsana New"/>
            <w:i/>
            <w:iCs/>
            <w:color w:val="333399"/>
            <w:sz w:val="31"/>
            <w:szCs w:val="31"/>
            <w:lang w:eastAsia="en-IN"/>
          </w:rPr>
          <w:t>Thanks,</w:t>
        </w:r>
        <w:r w:rsidRPr="00525AC5">
          <w:rPr>
            <w:rFonts w:ascii="Angsana New" w:eastAsia="Times New Roman" w:hAnsi="Angsana New" w:cs="Angsana New"/>
            <w:color w:val="222222"/>
            <w:sz w:val="31"/>
            <w:szCs w:val="31"/>
            <w:lang w:eastAsia="en-IN"/>
          </w:rPr>
          <w:br/>
        </w:r>
        <w:r w:rsidRPr="00525AC5">
          <w:rPr>
            <w:rFonts w:ascii="Angsana New" w:eastAsia="Times New Roman" w:hAnsi="Angsana New" w:cs="Angsana New"/>
            <w:i/>
            <w:iCs/>
            <w:color w:val="333399"/>
            <w:sz w:val="31"/>
            <w:szCs w:val="31"/>
            <w:lang w:eastAsia="en-IN"/>
          </w:rPr>
          <w:t>QA team lead.</w:t>
        </w:r>
      </w:ins>
    </w:p>
    <w:p w:rsidR="00277976" w:rsidRPr="00525AC5" w:rsidRDefault="00277976" w:rsidP="00277976">
      <w:pPr>
        <w:shd w:val="clear" w:color="auto" w:fill="FFFFFF"/>
        <w:spacing w:after="0" w:line="369" w:lineRule="atLeast"/>
        <w:rPr>
          <w:ins w:id="160" w:author="Unknown"/>
          <w:rFonts w:ascii="Angsana New" w:eastAsia="Times New Roman" w:hAnsi="Angsana New" w:cs="Angsana New"/>
          <w:color w:val="222222"/>
          <w:sz w:val="31"/>
          <w:szCs w:val="31"/>
          <w:lang w:eastAsia="en-IN"/>
        </w:rPr>
      </w:pPr>
      <w:ins w:id="161" w:author="Unknown">
        <w:r w:rsidRPr="00525AC5">
          <w:rPr>
            <w:rFonts w:ascii="Angsana New" w:eastAsia="Times New Roman" w:hAnsi="Angsana New" w:cs="Angsana New"/>
            <w:b/>
            <w:bCs/>
            <w:i/>
            <w:iCs/>
            <w:color w:val="333399"/>
            <w:sz w:val="31"/>
            <w:szCs w:val="31"/>
            <w:lang w:eastAsia="en-IN"/>
          </w:rPr>
          <w:t>Attachments:</w:t>
        </w:r>
        <w:r w:rsidRPr="00525AC5">
          <w:rPr>
            <w:rFonts w:ascii="Angsana New" w:eastAsia="Times New Roman" w:hAnsi="Angsana New" w:cs="Angsana New"/>
            <w:i/>
            <w:iCs/>
            <w:color w:val="333399"/>
            <w:sz w:val="31"/>
            <w:szCs w:val="31"/>
            <w:lang w:eastAsia="en-IN"/>
          </w:rPr>
          <w:t> Final Execution Report, Final issue /defect report, Known issues list</w:t>
        </w:r>
      </w:ins>
    </w:p>
    <w:p w:rsidR="00277976" w:rsidRPr="00525AC5" w:rsidRDefault="00277976" w:rsidP="00277976">
      <w:pPr>
        <w:shd w:val="clear" w:color="auto" w:fill="FFFFFF"/>
        <w:spacing w:after="0" w:line="369" w:lineRule="atLeast"/>
        <w:rPr>
          <w:ins w:id="162" w:author="Unknown"/>
          <w:rFonts w:ascii="Angsana New" w:eastAsia="Times New Roman" w:hAnsi="Angsana New" w:cs="Angsana New"/>
          <w:color w:val="222222"/>
          <w:sz w:val="31"/>
          <w:szCs w:val="31"/>
          <w:lang w:eastAsia="en-IN"/>
        </w:rPr>
      </w:pPr>
      <w:ins w:id="163" w:author="Unknown">
        <w:r w:rsidRPr="00525AC5">
          <w:rPr>
            <w:rFonts w:ascii="Angsana New" w:eastAsia="Times New Roman" w:hAnsi="Angsana New" w:cs="Angsana New"/>
            <w:color w:val="222222"/>
            <w:sz w:val="31"/>
            <w:szCs w:val="31"/>
            <w:lang w:eastAsia="en-IN"/>
          </w:rPr>
          <w:t>Once the Test sign off email goes out from the QA team, we are officially done with the STLC process. This does not necessarily mark the completion of the “Test” phase of the SDLC. We still have the UAT testing to finish for that to happen. Find </w:t>
        </w:r>
        <w:r w:rsidRPr="00525AC5">
          <w:rPr>
            <w:rFonts w:ascii="Angsana New" w:eastAsia="Times New Roman" w:hAnsi="Angsana New" w:cs="Angsana New"/>
            <w:color w:val="222222"/>
            <w:sz w:val="31"/>
            <w:szCs w:val="31"/>
            <w:lang w:eastAsia="en-IN"/>
          </w:rPr>
          <w:fldChar w:fldCharType="begin"/>
        </w:r>
        <w:r w:rsidRPr="00525AC5">
          <w:rPr>
            <w:rFonts w:ascii="Angsana New" w:eastAsia="Times New Roman" w:hAnsi="Angsana New" w:cs="Angsana New"/>
            <w:color w:val="222222"/>
            <w:sz w:val="31"/>
            <w:szCs w:val="31"/>
            <w:lang w:eastAsia="en-IN"/>
          </w:rPr>
          <w:instrText xml:space="preserve"> HYPERLINK "http://www.softwaretestinghelp.com/successful-user-acceptance-testing/" \o "UAT Testing" </w:instrText>
        </w:r>
        <w:r w:rsidRPr="00525AC5">
          <w:rPr>
            <w:rFonts w:ascii="Angsana New" w:eastAsia="Times New Roman" w:hAnsi="Angsana New" w:cs="Angsana New"/>
            <w:color w:val="222222"/>
            <w:sz w:val="31"/>
            <w:szCs w:val="31"/>
            <w:lang w:eastAsia="en-IN"/>
          </w:rPr>
          <w:fldChar w:fldCharType="separate"/>
        </w:r>
        <w:r w:rsidRPr="00525AC5">
          <w:rPr>
            <w:rFonts w:ascii="Angsana New" w:eastAsia="Times New Roman" w:hAnsi="Angsana New" w:cs="Angsana New"/>
            <w:color w:val="777777"/>
            <w:sz w:val="31"/>
            <w:szCs w:val="31"/>
            <w:u w:val="single"/>
            <w:bdr w:val="none" w:sz="0" w:space="0" w:color="auto" w:frame="1"/>
            <w:lang w:eastAsia="en-IN"/>
          </w:rPr>
          <w:t>more details about UAT testing here</w:t>
        </w:r>
        <w:r w:rsidRPr="00525AC5">
          <w:rPr>
            <w:rFonts w:ascii="Angsana New" w:eastAsia="Times New Roman" w:hAnsi="Angsana New" w:cs="Angsana New"/>
            <w:color w:val="222222"/>
            <w:sz w:val="31"/>
            <w:szCs w:val="31"/>
            <w:lang w:eastAsia="en-IN"/>
          </w:rPr>
          <w:fldChar w:fldCharType="end"/>
        </w:r>
        <w:r w:rsidRPr="00525AC5">
          <w:rPr>
            <w:rFonts w:ascii="Angsana New" w:eastAsia="Times New Roman" w:hAnsi="Angsana New" w:cs="Angsana New"/>
            <w:color w:val="222222"/>
            <w:sz w:val="31"/>
            <w:szCs w:val="31"/>
            <w:lang w:eastAsia="en-IN"/>
          </w:rPr>
          <w:t>.</w:t>
        </w:r>
      </w:ins>
    </w:p>
    <w:p w:rsidR="00277976" w:rsidRPr="00525AC5" w:rsidRDefault="00277976" w:rsidP="00277976">
      <w:pPr>
        <w:shd w:val="clear" w:color="auto" w:fill="FFFFFF"/>
        <w:spacing w:after="369" w:line="369" w:lineRule="atLeast"/>
        <w:rPr>
          <w:ins w:id="164" w:author="Unknown"/>
          <w:rFonts w:ascii="Angsana New" w:eastAsia="Times New Roman" w:hAnsi="Angsana New" w:cs="Angsana New"/>
          <w:color w:val="222222"/>
          <w:sz w:val="31"/>
          <w:szCs w:val="31"/>
          <w:lang w:eastAsia="en-IN"/>
        </w:rPr>
      </w:pPr>
      <w:ins w:id="165" w:author="Unknown">
        <w:r w:rsidRPr="00525AC5">
          <w:rPr>
            <w:rFonts w:ascii="Angsana New" w:eastAsia="Times New Roman" w:hAnsi="Angsana New" w:cs="Angsana New"/>
            <w:color w:val="222222"/>
            <w:sz w:val="31"/>
            <w:szCs w:val="31"/>
            <w:lang w:eastAsia="en-IN"/>
          </w:rPr>
          <w:t>After the UAT is done, the SDLC moves to deploy phase where it goes live and is available to its customers/end users to be consumed.</w:t>
        </w:r>
      </w:ins>
    </w:p>
    <w:p w:rsidR="00277976" w:rsidRPr="00525AC5" w:rsidRDefault="00277976" w:rsidP="00277976">
      <w:pPr>
        <w:shd w:val="clear" w:color="auto" w:fill="FFFFFF"/>
        <w:spacing w:after="369" w:line="369" w:lineRule="atLeast"/>
        <w:rPr>
          <w:ins w:id="166" w:author="Unknown"/>
          <w:rFonts w:ascii="Angsana New" w:eastAsia="Times New Roman" w:hAnsi="Angsana New" w:cs="Angsana New"/>
          <w:color w:val="222222"/>
          <w:sz w:val="31"/>
          <w:szCs w:val="31"/>
          <w:lang w:eastAsia="en-IN"/>
        </w:rPr>
      </w:pPr>
      <w:ins w:id="167" w:author="Unknown">
        <w:r w:rsidRPr="00525AC5">
          <w:rPr>
            <w:rFonts w:ascii="Angsana New" w:eastAsia="Times New Roman" w:hAnsi="Angsana New" w:cs="Angsana New"/>
            <w:color w:val="222222"/>
            <w:sz w:val="31"/>
            <w:szCs w:val="31"/>
            <w:lang w:eastAsia="en-IN"/>
          </w:rPr>
          <w:t>That’s it!</w:t>
        </w:r>
      </w:ins>
    </w:p>
    <w:p w:rsidR="00A37144" w:rsidRPr="00525AC5" w:rsidRDefault="00A37144">
      <w:pPr>
        <w:rPr>
          <w:rFonts w:ascii="Angsana New" w:hAnsi="Angsana New" w:cs="Angsana New"/>
        </w:rPr>
      </w:pPr>
    </w:p>
    <w:sectPr w:rsidR="00A37144" w:rsidRPr="00525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341AC"/>
    <w:multiLevelType w:val="multilevel"/>
    <w:tmpl w:val="655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0F7224"/>
    <w:multiLevelType w:val="multilevel"/>
    <w:tmpl w:val="3F3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A95486"/>
    <w:multiLevelType w:val="multilevel"/>
    <w:tmpl w:val="D5EEB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F73198"/>
    <w:multiLevelType w:val="multilevel"/>
    <w:tmpl w:val="A30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4F449A"/>
    <w:multiLevelType w:val="multilevel"/>
    <w:tmpl w:val="13B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A41E05"/>
    <w:multiLevelType w:val="multilevel"/>
    <w:tmpl w:val="C32E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76"/>
    <w:rsid w:val="00277976"/>
    <w:rsid w:val="00525AC5"/>
    <w:rsid w:val="00A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779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7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77976"/>
    <w:rPr>
      <w:rFonts w:ascii="Times New Roman" w:eastAsia="Times New Roman" w:hAnsi="Times New Roman" w:cs="Times New Roman"/>
      <w:b/>
      <w:bCs/>
      <w:sz w:val="27"/>
      <w:szCs w:val="27"/>
      <w:lang w:eastAsia="en-IN"/>
    </w:rPr>
  </w:style>
  <w:style w:type="paragraph" w:customStyle="1" w:styleId="postdate">
    <w:name w:val="post_date"/>
    <w:basedOn w:val="Normal"/>
    <w:rsid w:val="00277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77976"/>
  </w:style>
  <w:style w:type="character" w:styleId="Hyperlink">
    <w:name w:val="Hyperlink"/>
    <w:basedOn w:val="DefaultParagraphFont"/>
    <w:uiPriority w:val="99"/>
    <w:semiHidden/>
    <w:unhideWhenUsed/>
    <w:rsid w:val="00277976"/>
    <w:rPr>
      <w:color w:val="0000FF"/>
      <w:u w:val="single"/>
    </w:rPr>
  </w:style>
  <w:style w:type="paragraph" w:styleId="NormalWeb">
    <w:name w:val="Normal (Web)"/>
    <w:basedOn w:val="Normal"/>
    <w:uiPriority w:val="99"/>
    <w:semiHidden/>
    <w:unhideWhenUsed/>
    <w:rsid w:val="00277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976"/>
    <w:rPr>
      <w:b/>
      <w:bCs/>
    </w:rPr>
  </w:style>
  <w:style w:type="character" w:styleId="Emphasis">
    <w:name w:val="Emphasis"/>
    <w:basedOn w:val="DefaultParagraphFont"/>
    <w:uiPriority w:val="20"/>
    <w:qFormat/>
    <w:rsid w:val="00277976"/>
    <w:rPr>
      <w:i/>
      <w:iCs/>
    </w:rPr>
  </w:style>
  <w:style w:type="paragraph" w:styleId="BalloonText">
    <w:name w:val="Balloon Text"/>
    <w:basedOn w:val="Normal"/>
    <w:link w:val="BalloonTextChar"/>
    <w:uiPriority w:val="99"/>
    <w:semiHidden/>
    <w:unhideWhenUsed/>
    <w:rsid w:val="0027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9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7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779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97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77976"/>
    <w:rPr>
      <w:rFonts w:ascii="Times New Roman" w:eastAsia="Times New Roman" w:hAnsi="Times New Roman" w:cs="Times New Roman"/>
      <w:b/>
      <w:bCs/>
      <w:sz w:val="27"/>
      <w:szCs w:val="27"/>
      <w:lang w:eastAsia="en-IN"/>
    </w:rPr>
  </w:style>
  <w:style w:type="paragraph" w:customStyle="1" w:styleId="postdate">
    <w:name w:val="post_date"/>
    <w:basedOn w:val="Normal"/>
    <w:rsid w:val="00277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77976"/>
  </w:style>
  <w:style w:type="character" w:styleId="Hyperlink">
    <w:name w:val="Hyperlink"/>
    <w:basedOn w:val="DefaultParagraphFont"/>
    <w:uiPriority w:val="99"/>
    <w:semiHidden/>
    <w:unhideWhenUsed/>
    <w:rsid w:val="00277976"/>
    <w:rPr>
      <w:color w:val="0000FF"/>
      <w:u w:val="single"/>
    </w:rPr>
  </w:style>
  <w:style w:type="paragraph" w:styleId="NormalWeb">
    <w:name w:val="Normal (Web)"/>
    <w:basedOn w:val="Normal"/>
    <w:uiPriority w:val="99"/>
    <w:semiHidden/>
    <w:unhideWhenUsed/>
    <w:rsid w:val="00277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7976"/>
    <w:rPr>
      <w:b/>
      <w:bCs/>
    </w:rPr>
  </w:style>
  <w:style w:type="character" w:styleId="Emphasis">
    <w:name w:val="Emphasis"/>
    <w:basedOn w:val="DefaultParagraphFont"/>
    <w:uiPriority w:val="20"/>
    <w:qFormat/>
    <w:rsid w:val="00277976"/>
    <w:rPr>
      <w:i/>
      <w:iCs/>
    </w:rPr>
  </w:style>
  <w:style w:type="paragraph" w:styleId="BalloonText">
    <w:name w:val="Balloon Text"/>
    <w:basedOn w:val="Normal"/>
    <w:link w:val="BalloonTextChar"/>
    <w:uiPriority w:val="99"/>
    <w:semiHidden/>
    <w:unhideWhenUsed/>
    <w:rsid w:val="0027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43475">
      <w:bodyDiv w:val="1"/>
      <w:marLeft w:val="0"/>
      <w:marRight w:val="0"/>
      <w:marTop w:val="0"/>
      <w:marBottom w:val="0"/>
      <w:divBdr>
        <w:top w:val="none" w:sz="0" w:space="0" w:color="auto"/>
        <w:left w:val="none" w:sz="0" w:space="0" w:color="auto"/>
        <w:bottom w:val="none" w:sz="0" w:space="0" w:color="auto"/>
        <w:right w:val="none" w:sz="0" w:space="0" w:color="auto"/>
      </w:divBdr>
      <w:divsChild>
        <w:div w:id="811749372">
          <w:marLeft w:val="0"/>
          <w:marRight w:val="0"/>
          <w:marTop w:val="0"/>
          <w:marBottom w:val="0"/>
          <w:divBdr>
            <w:top w:val="none" w:sz="0" w:space="0" w:color="auto"/>
            <w:left w:val="none" w:sz="0" w:space="0" w:color="auto"/>
            <w:bottom w:val="none" w:sz="0" w:space="0" w:color="auto"/>
            <w:right w:val="none" w:sz="0" w:space="0" w:color="auto"/>
          </w:divBdr>
          <w:divsChild>
            <w:div w:id="20289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category/software-testing-training/" TargetMode="External"/><Relationship Id="rId13" Type="http://schemas.openxmlformats.org/officeDocument/2006/relationships/image" Target="media/image2.jpeg"/><Relationship Id="rId18" Type="http://schemas.openxmlformats.org/officeDocument/2006/relationships/hyperlink" Target="http://cdn.softwaretestinghelp.com/wp-content/qa/uploads/2014/02/Test-Exit-Criteria.jp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softwaretestinghelp.com/category/software-testing-templates-test-cases/" TargetMode="External"/><Relationship Id="rId12" Type="http://schemas.openxmlformats.org/officeDocument/2006/relationships/hyperlink" Target="http://cdn2.softwaretestinghelp.com/wp-content/qa/uploads/2014/02/Defect-Report-OrangeHRM-SoftwareTestingHelp.xlsx"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cdn2.softwaretestinghelp.com/wp-content/qa/uploads/2014/02/Defect-life-cycle-1.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oftwaretestinghelp.com/category/bug-defect-tracking/"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cdn2.softwaretestinghelp.com/wp-content/qa/uploads/2014/02/defect-report-and-test-sign-off-2.jp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softwaretestinghelp.com/category/testing-life-cycle/" TargetMode="External"/><Relationship Id="rId14" Type="http://schemas.openxmlformats.org/officeDocument/2006/relationships/hyperlink" Target="http://cdn.softwaretestinghelp.com/wp-content/qa/uploads/2014/02/defect-report-sampl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1790</Words>
  <Characters>10203</Characters>
  <Application>Microsoft Office Word</Application>
  <DocSecurity>0</DocSecurity>
  <Lines>85</Lines>
  <Paragraphs>23</Paragraphs>
  <ScaleCrop>false</ScaleCrop>
  <Company/>
  <LinksUpToDate>false</LinksUpToDate>
  <CharactersWithSpaces>11970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2015-02-04T06:00:00Z</dcterms:created>
  <dcterms:modified xsi:type="dcterms:W3CDTF">2015-02-04T06:08:00Z</dcterms:modified>
</cp:coreProperties>
</file>