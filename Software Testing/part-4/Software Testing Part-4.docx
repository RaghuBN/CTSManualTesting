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7ED" w:rsidRPr="0066518F" w:rsidRDefault="009147ED" w:rsidP="009147ED">
      <w:pPr>
        <w:shd w:val="clear" w:color="auto" w:fill="FFFFFF"/>
        <w:spacing w:after="0" w:line="343" w:lineRule="atLeast"/>
        <w:outlineLvl w:val="0"/>
        <w:rPr>
          <w:rFonts w:ascii="Angsana New" w:eastAsia="Times New Roman" w:hAnsi="Angsana New" w:cs="Angsana New"/>
          <w:b/>
          <w:bCs/>
          <w:color w:val="A90000"/>
          <w:spacing w:val="-15"/>
          <w:kern w:val="36"/>
          <w:sz w:val="36"/>
          <w:szCs w:val="36"/>
          <w:lang w:eastAsia="en-IN"/>
        </w:rPr>
      </w:pPr>
      <w:r w:rsidRPr="0066518F">
        <w:rPr>
          <w:rFonts w:ascii="Angsana New" w:eastAsia="Times New Roman" w:hAnsi="Angsana New" w:cs="Angsana New"/>
          <w:b/>
          <w:bCs/>
          <w:color w:val="A90000"/>
          <w:spacing w:val="-15"/>
          <w:kern w:val="36"/>
          <w:sz w:val="36"/>
          <w:szCs w:val="36"/>
          <w:lang w:eastAsia="en-IN"/>
        </w:rPr>
        <w:t>Writing Test Cases from SRS Document (Download Live Project Sample Test Cases) – Software Testing QA Training Day 4</w:t>
      </w:r>
    </w:p>
    <w:p w:rsidR="009147ED" w:rsidRPr="0066518F" w:rsidRDefault="009147ED" w:rsidP="009147ED">
      <w:pPr>
        <w:pBdr>
          <w:bottom w:val="double" w:sz="6" w:space="0" w:color="CCCCCC"/>
        </w:pBdr>
        <w:shd w:val="clear" w:color="auto" w:fill="FFFFFF"/>
        <w:spacing w:after="0" w:line="371" w:lineRule="atLeast"/>
        <w:rPr>
          <w:rFonts w:ascii="Angsana New" w:eastAsia="Times New Roman" w:hAnsi="Angsana New" w:cs="Angsana New"/>
          <w:color w:val="AAAAAA"/>
          <w:sz w:val="36"/>
          <w:szCs w:val="36"/>
          <w:lang w:eastAsia="en-IN"/>
        </w:rPr>
      </w:pPr>
      <w:r w:rsidRPr="0066518F">
        <w:rPr>
          <w:rFonts w:ascii="Angsana New" w:eastAsia="Times New Roman" w:hAnsi="Angsana New" w:cs="Angsana New"/>
          <w:color w:val="AAAAAA"/>
          <w:sz w:val="36"/>
          <w:szCs w:val="36"/>
          <w:lang w:eastAsia="en-IN"/>
        </w:rPr>
        <w:t>Posted In | </w:t>
      </w:r>
      <w:hyperlink r:id="rId6" w:history="1">
        <w:r w:rsidRPr="0066518F">
          <w:rPr>
            <w:rFonts w:ascii="Angsana New" w:eastAsia="Times New Roman" w:hAnsi="Angsana New" w:cs="Angsana New"/>
            <w:color w:val="000000"/>
            <w:sz w:val="36"/>
            <w:szCs w:val="36"/>
            <w:u w:val="single"/>
            <w:lang w:eastAsia="en-IN"/>
          </w:rPr>
          <w:t>Software Testing Templates</w:t>
        </w:r>
      </w:hyperlink>
      <w:r w:rsidRPr="0066518F">
        <w:rPr>
          <w:rFonts w:ascii="Angsana New" w:eastAsia="Times New Roman" w:hAnsi="Angsana New" w:cs="Angsana New"/>
          <w:color w:val="AAAAAA"/>
          <w:sz w:val="36"/>
          <w:szCs w:val="36"/>
          <w:lang w:eastAsia="en-IN"/>
        </w:rPr>
        <w:t>, </w:t>
      </w:r>
      <w:hyperlink r:id="rId7" w:history="1">
        <w:r w:rsidRPr="0066518F">
          <w:rPr>
            <w:rFonts w:ascii="Angsana New" w:eastAsia="Times New Roman" w:hAnsi="Angsana New" w:cs="Angsana New"/>
            <w:color w:val="000000"/>
            <w:sz w:val="36"/>
            <w:szCs w:val="36"/>
            <w:u w:val="single"/>
            <w:lang w:eastAsia="en-IN"/>
          </w:rPr>
          <w:t>Software Testing Training</w:t>
        </w:r>
      </w:hyperlink>
      <w:r w:rsidRPr="0066518F">
        <w:rPr>
          <w:rFonts w:ascii="Angsana New" w:eastAsia="Times New Roman" w:hAnsi="Angsana New" w:cs="Angsana New"/>
          <w:color w:val="AAAAAA"/>
          <w:sz w:val="36"/>
          <w:szCs w:val="36"/>
          <w:lang w:eastAsia="en-IN"/>
        </w:rPr>
        <w:t>, </w:t>
      </w:r>
      <w:hyperlink r:id="rId8" w:history="1">
        <w:r w:rsidRPr="0066518F">
          <w:rPr>
            <w:rFonts w:ascii="Angsana New" w:eastAsia="Times New Roman" w:hAnsi="Angsana New" w:cs="Angsana New"/>
            <w:color w:val="000000"/>
            <w:sz w:val="36"/>
            <w:szCs w:val="36"/>
            <w:u w:val="single"/>
            <w:lang w:eastAsia="en-IN"/>
          </w:rPr>
          <w:t>Testing Life cycle</w:t>
        </w:r>
      </w:hyperlink>
    </w:p>
    <w:p w:rsidR="009147ED" w:rsidRPr="0066518F" w:rsidRDefault="009147ED" w:rsidP="009147ED">
      <w:pPr>
        <w:shd w:val="clear" w:color="auto" w:fill="FFFFFF"/>
        <w:spacing w:after="0" w:line="369" w:lineRule="atLeast"/>
        <w:rPr>
          <w:ins w:id="0" w:author="Unknown"/>
          <w:rFonts w:ascii="Angsana New" w:eastAsia="Times New Roman" w:hAnsi="Angsana New" w:cs="Angsana New"/>
          <w:color w:val="222222"/>
          <w:sz w:val="36"/>
          <w:szCs w:val="36"/>
          <w:lang w:eastAsia="en-IN"/>
        </w:rPr>
      </w:pPr>
      <w:ins w:id="1" w:author="Unknown">
        <w:r w:rsidRPr="0066518F">
          <w:rPr>
            <w:rFonts w:ascii="Angsana New" w:eastAsia="Times New Roman" w:hAnsi="Angsana New" w:cs="Angsana New"/>
            <w:color w:val="222222"/>
            <w:sz w:val="36"/>
            <w:szCs w:val="36"/>
            <w:lang w:eastAsia="en-IN"/>
          </w:rPr>
          <w:t xml:space="preserve">Just to rehash what we have been doing so far – we are working our way through </w:t>
        </w:r>
        <w:proofErr w:type="spellStart"/>
        <w:r w:rsidRPr="0066518F">
          <w:rPr>
            <w:rFonts w:ascii="Angsana New" w:eastAsia="Times New Roman" w:hAnsi="Angsana New" w:cs="Angsana New"/>
            <w:color w:val="222222"/>
            <w:sz w:val="36"/>
            <w:szCs w:val="36"/>
            <w:lang w:eastAsia="en-IN"/>
          </w:rPr>
          <w:t>the</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"http://www.softwaretestinghelp.com/free-online-software-testing-qa-training-course/" \o "Testing QA Training"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Software</w:t>
        </w:r>
        <w:proofErr w:type="spellEnd"/>
        <w:r w:rsidRPr="0066518F">
          <w:rPr>
            <w:rFonts w:ascii="Angsana New" w:eastAsia="Times New Roman" w:hAnsi="Angsana New" w:cs="Angsana New"/>
            <w:color w:val="777777"/>
            <w:sz w:val="36"/>
            <w:szCs w:val="36"/>
            <w:u w:val="single"/>
            <w:bdr w:val="none" w:sz="0" w:space="0" w:color="auto" w:frame="1"/>
            <w:lang w:eastAsia="en-IN"/>
          </w:rPr>
          <w:t xml:space="preserve"> Testing Training</w:t>
        </w:r>
        <w:r w:rsidRPr="0066518F">
          <w:rPr>
            <w:rFonts w:ascii="Angsana New" w:eastAsia="Times New Roman" w:hAnsi="Angsana New" w:cs="Angsana New"/>
            <w:b/>
            <w:bCs/>
            <w:color w:val="777777"/>
            <w:sz w:val="36"/>
            <w:szCs w:val="36"/>
            <w:bdr w:val="none" w:sz="0" w:space="0" w:color="auto" w:frame="1"/>
            <w:lang w:eastAsia="en-IN"/>
          </w:rPr>
          <w:t> mini-</w:t>
        </w:r>
        <w:proofErr w:type="spellStart"/>
        <w:r w:rsidRPr="0066518F">
          <w:rPr>
            <w:rFonts w:ascii="Angsana New" w:eastAsia="Times New Roman" w:hAnsi="Angsana New" w:cs="Angsana New"/>
            <w:b/>
            <w:bCs/>
            <w:color w:val="777777"/>
            <w:sz w:val="36"/>
            <w:szCs w:val="36"/>
            <w:bdr w:val="none" w:sz="0" w:space="0" w:color="auto" w:frame="1"/>
            <w:lang w:eastAsia="en-IN"/>
          </w:rPr>
          <w:t>course</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on</w:t>
        </w:r>
        <w:proofErr w:type="spellEnd"/>
        <w:r w:rsidRPr="0066518F">
          <w:rPr>
            <w:rFonts w:ascii="Angsana New" w:eastAsia="Times New Roman" w:hAnsi="Angsana New" w:cs="Angsana New"/>
            <w:color w:val="222222"/>
            <w:sz w:val="36"/>
            <w:szCs w:val="36"/>
            <w:lang w:eastAsia="en-IN"/>
          </w:rPr>
          <w:t xml:space="preserve"> a live project </w:t>
        </w:r>
        <w:proofErr w:type="spellStart"/>
        <w:r w:rsidRPr="0066518F">
          <w:rPr>
            <w:rFonts w:ascii="Angsana New" w:eastAsia="Times New Roman" w:hAnsi="Angsana New" w:cs="Angsana New"/>
            <w:color w:val="222222"/>
            <w:sz w:val="36"/>
            <w:szCs w:val="36"/>
            <w:lang w:eastAsia="en-IN"/>
          </w:rPr>
          <w:t>OrangeHRM</w:t>
        </w:r>
        <w:proofErr w:type="spellEnd"/>
        <w:r w:rsidRPr="0066518F">
          <w:rPr>
            <w:rFonts w:ascii="Angsana New" w:eastAsia="Times New Roman" w:hAnsi="Angsana New" w:cs="Angsana New"/>
            <w:color w:val="222222"/>
            <w:sz w:val="36"/>
            <w:szCs w:val="36"/>
            <w:lang w:eastAsia="en-IN"/>
          </w:rPr>
          <w:t>.</w:t>
        </w:r>
        <w:bookmarkStart w:id="2" w:name="_GoBack"/>
        <w:bookmarkEnd w:id="2"/>
      </w:ins>
    </w:p>
    <w:p w:rsidR="009147ED" w:rsidRPr="0066518F" w:rsidRDefault="009147ED" w:rsidP="009147ED">
      <w:pPr>
        <w:shd w:val="clear" w:color="auto" w:fill="FFFFFF"/>
        <w:spacing w:after="0" w:line="369" w:lineRule="atLeast"/>
        <w:rPr>
          <w:ins w:id="3" w:author="Unknown"/>
          <w:rFonts w:ascii="Angsana New" w:eastAsia="Times New Roman" w:hAnsi="Angsana New" w:cs="Angsana New"/>
          <w:color w:val="222222"/>
          <w:sz w:val="36"/>
          <w:szCs w:val="36"/>
          <w:lang w:eastAsia="en-IN"/>
        </w:rPr>
      </w:pPr>
      <w:ins w:id="4" w:author="Unknown">
        <w:r w:rsidRPr="0066518F">
          <w:rPr>
            <w:rFonts w:ascii="Angsana New" w:eastAsia="Times New Roman" w:hAnsi="Angsana New" w:cs="Angsana New"/>
            <w:b/>
            <w:bCs/>
            <w:color w:val="222222"/>
            <w:sz w:val="36"/>
            <w:szCs w:val="36"/>
            <w:lang w:eastAsia="en-IN"/>
          </w:rPr>
          <w:t>In this free online QA training series so far, we are done with:</w:t>
        </w:r>
      </w:ins>
    </w:p>
    <w:p w:rsidR="009147ED" w:rsidRPr="0066518F" w:rsidRDefault="009147ED" w:rsidP="009147ED">
      <w:pPr>
        <w:numPr>
          <w:ilvl w:val="0"/>
          <w:numId w:val="1"/>
        </w:numPr>
        <w:shd w:val="clear" w:color="auto" w:fill="FFFFFF"/>
        <w:spacing w:after="0" w:line="369" w:lineRule="atLeast"/>
        <w:rPr>
          <w:ins w:id="5" w:author="Unknown"/>
          <w:rFonts w:ascii="Angsana New" w:eastAsia="Times New Roman" w:hAnsi="Angsana New" w:cs="Angsana New"/>
          <w:color w:val="222222"/>
          <w:sz w:val="36"/>
          <w:szCs w:val="36"/>
          <w:lang w:eastAsia="en-IN"/>
        </w:rPr>
      </w:pPr>
      <w:ins w:id="6" w:author="Unknown">
        <w:r w:rsidRPr="0066518F">
          <w:rPr>
            <w:rFonts w:ascii="Angsana New" w:eastAsia="Times New Roman" w:hAnsi="Angsana New" w:cs="Angsana New"/>
            <w:color w:val="222222"/>
            <w:sz w:val="36"/>
            <w:szCs w:val="36"/>
            <w:lang w:eastAsia="en-IN"/>
          </w:rPr>
          <w:t>SRS review,</w:t>
        </w:r>
      </w:ins>
    </w:p>
    <w:p w:rsidR="009147ED" w:rsidRPr="0066518F" w:rsidRDefault="009147ED" w:rsidP="009147ED">
      <w:pPr>
        <w:numPr>
          <w:ilvl w:val="0"/>
          <w:numId w:val="1"/>
        </w:numPr>
        <w:shd w:val="clear" w:color="auto" w:fill="FFFFFF"/>
        <w:spacing w:after="0" w:line="369" w:lineRule="atLeast"/>
        <w:rPr>
          <w:ins w:id="7" w:author="Unknown"/>
          <w:rFonts w:ascii="Angsana New" w:eastAsia="Times New Roman" w:hAnsi="Angsana New" w:cs="Angsana New"/>
          <w:color w:val="222222"/>
          <w:sz w:val="36"/>
          <w:szCs w:val="36"/>
          <w:lang w:eastAsia="en-IN"/>
        </w:rPr>
      </w:pPr>
      <w:ins w:id="8" w:author="Unknown">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"http://www.softwaretestinghelp.com/rview-srs-document-and-create-test-scenarios-software-testing-training-course-day-2/" \o "Test scenarios from SRS"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Test scenario/Test scope identification</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 and</w:t>
        </w:r>
      </w:ins>
    </w:p>
    <w:p w:rsidR="009147ED" w:rsidRPr="0066518F" w:rsidRDefault="009147ED" w:rsidP="009147ED">
      <w:pPr>
        <w:numPr>
          <w:ilvl w:val="0"/>
          <w:numId w:val="1"/>
        </w:numPr>
        <w:shd w:val="clear" w:color="auto" w:fill="FFFFFF"/>
        <w:spacing w:after="0" w:line="369" w:lineRule="atLeast"/>
        <w:rPr>
          <w:ins w:id="9" w:author="Unknown"/>
          <w:rFonts w:ascii="Angsana New" w:eastAsia="Times New Roman" w:hAnsi="Angsana New" w:cs="Angsana New"/>
          <w:color w:val="222222"/>
          <w:sz w:val="36"/>
          <w:szCs w:val="36"/>
          <w:lang w:eastAsia="en-IN"/>
        </w:rPr>
      </w:pPr>
      <w:ins w:id="10" w:author="Unknown">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"http://www.softwaretestinghelp.com/how-to-write-test-plan-document-software-testing-training-day3/" \o "Test plan document"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Documented the Test plan</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w:t>
        </w:r>
      </w:ins>
    </w:p>
    <w:p w:rsidR="009147ED" w:rsidRPr="0066518F" w:rsidRDefault="009147ED" w:rsidP="009147ED">
      <w:pPr>
        <w:shd w:val="clear" w:color="auto" w:fill="FFFFFF"/>
        <w:spacing w:after="0" w:line="369" w:lineRule="atLeast"/>
        <w:rPr>
          <w:ins w:id="11" w:author="Unknown"/>
          <w:rFonts w:ascii="Angsana New" w:eastAsia="Times New Roman" w:hAnsi="Angsana New" w:cs="Angsana New"/>
          <w:color w:val="222222"/>
          <w:sz w:val="36"/>
          <w:szCs w:val="36"/>
          <w:lang w:eastAsia="en-IN"/>
        </w:rPr>
      </w:pPr>
      <w:r w:rsidRPr="0066518F">
        <w:rPr>
          <w:rFonts w:ascii="Angsana New" w:eastAsia="Times New Roman" w:hAnsi="Angsana New" w:cs="Angsana New"/>
          <w:noProof/>
          <w:color w:val="777777"/>
          <w:sz w:val="36"/>
          <w:szCs w:val="36"/>
          <w:bdr w:val="none" w:sz="0" w:space="0" w:color="auto" w:frame="1"/>
          <w:lang w:eastAsia="en-IN"/>
        </w:rPr>
        <w:drawing>
          <wp:inline distT="0" distB="0" distL="0" distR="0" wp14:anchorId="1FC1976A" wp14:editId="60DA824A">
            <wp:extent cx="4667250" cy="2857500"/>
            <wp:effectExtent l="0" t="0" r="0" b="0"/>
            <wp:docPr id="3" name="Picture 3" descr="writing test cases s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test cases sampl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857500"/>
                    </a:xfrm>
                    <a:prstGeom prst="rect">
                      <a:avLst/>
                    </a:prstGeom>
                    <a:noFill/>
                    <a:ln>
                      <a:noFill/>
                    </a:ln>
                  </pic:spPr>
                </pic:pic>
              </a:graphicData>
            </a:graphic>
          </wp:inline>
        </w:drawing>
      </w:r>
    </w:p>
    <w:p w:rsidR="009147ED" w:rsidRPr="0066518F" w:rsidRDefault="009147ED" w:rsidP="009147ED">
      <w:pPr>
        <w:shd w:val="clear" w:color="auto" w:fill="FFFFFF"/>
        <w:spacing w:after="0" w:line="369" w:lineRule="atLeast"/>
        <w:rPr>
          <w:ins w:id="12" w:author="Unknown"/>
          <w:rFonts w:ascii="Angsana New" w:eastAsia="Times New Roman" w:hAnsi="Angsana New" w:cs="Angsana New"/>
          <w:color w:val="222222"/>
          <w:sz w:val="36"/>
          <w:szCs w:val="36"/>
          <w:lang w:eastAsia="en-IN"/>
        </w:rPr>
      </w:pPr>
      <w:ins w:id="13" w:author="Unknown">
        <w:r w:rsidRPr="0066518F">
          <w:rPr>
            <w:rFonts w:ascii="Angsana New" w:eastAsia="Times New Roman" w:hAnsi="Angsana New" w:cs="Angsana New"/>
            <w:b/>
            <w:bCs/>
            <w:i/>
            <w:iCs/>
            <w:color w:val="222222"/>
            <w:sz w:val="36"/>
            <w:szCs w:val="36"/>
            <w:lang w:eastAsia="en-IN"/>
          </w:rPr>
          <w:t>Now, we have reached the part that is the real-deal, </w:t>
        </w:r>
        <w:r w:rsidRPr="0066518F">
          <w:rPr>
            <w:rFonts w:ascii="Angsana New" w:eastAsia="Times New Roman" w:hAnsi="Angsana New" w:cs="Angsana New"/>
            <w:b/>
            <w:bCs/>
            <w:i/>
            <w:iCs/>
            <w:color w:val="222222"/>
            <w:sz w:val="36"/>
            <w:szCs w:val="36"/>
            <w:u w:val="single"/>
            <w:lang w:eastAsia="en-IN"/>
          </w:rPr>
          <w:t>the test cases</w:t>
        </w:r>
        <w:r w:rsidRPr="0066518F">
          <w:rPr>
            <w:rFonts w:ascii="Angsana New" w:eastAsia="Times New Roman" w:hAnsi="Angsana New" w:cs="Angsana New"/>
            <w:b/>
            <w:bCs/>
            <w:i/>
            <w:iCs/>
            <w:color w:val="222222"/>
            <w:sz w:val="36"/>
            <w:szCs w:val="36"/>
            <w:lang w:eastAsia="en-IN"/>
          </w:rPr>
          <w:t>.</w:t>
        </w:r>
      </w:ins>
    </w:p>
    <w:p w:rsidR="009147ED" w:rsidRPr="0066518F" w:rsidRDefault="009147ED" w:rsidP="009147ED">
      <w:pPr>
        <w:shd w:val="clear" w:color="auto" w:fill="FFFFFF"/>
        <w:spacing w:after="0" w:line="369" w:lineRule="atLeast"/>
        <w:rPr>
          <w:ins w:id="14" w:author="Unknown"/>
          <w:rFonts w:ascii="Angsana New" w:eastAsia="Times New Roman" w:hAnsi="Angsana New" w:cs="Angsana New"/>
          <w:color w:val="222222"/>
          <w:sz w:val="36"/>
          <w:szCs w:val="36"/>
          <w:lang w:eastAsia="en-IN"/>
        </w:rPr>
      </w:pPr>
      <w:ins w:id="15" w:author="Unknown">
        <w:r w:rsidRPr="0066518F">
          <w:rPr>
            <w:rFonts w:ascii="Angsana New" w:eastAsia="Times New Roman" w:hAnsi="Angsana New" w:cs="Angsana New"/>
            <w:color w:val="222222"/>
            <w:sz w:val="36"/>
            <w:szCs w:val="36"/>
            <w:lang w:eastAsia="en-IN"/>
          </w:rPr>
          <w:t xml:space="preserve">As indicated in the article before this: Test cases are documented by the QA team while the Code phase of the SDLC is going on. In other words, while the </w:t>
        </w:r>
        <w:proofErr w:type="spellStart"/>
        <w:r w:rsidRPr="0066518F">
          <w:rPr>
            <w:rFonts w:ascii="Angsana New" w:eastAsia="Times New Roman" w:hAnsi="Angsana New" w:cs="Angsana New"/>
            <w:color w:val="222222"/>
            <w:sz w:val="36"/>
            <w:szCs w:val="36"/>
            <w:lang w:eastAsia="en-IN"/>
          </w:rPr>
          <w:t>Dev</w:t>
        </w:r>
        <w:proofErr w:type="spellEnd"/>
        <w:r w:rsidRPr="0066518F">
          <w:rPr>
            <w:rFonts w:ascii="Angsana New" w:eastAsia="Times New Roman" w:hAnsi="Angsana New" w:cs="Angsana New"/>
            <w:color w:val="222222"/>
            <w:sz w:val="36"/>
            <w:szCs w:val="36"/>
            <w:lang w:eastAsia="en-IN"/>
          </w:rPr>
          <w:t xml:space="preserve"> team builds the software system, the testing team gets ready with the test cases that would help us test the system once it is ready, i.e. at the end of the code phase.</w:t>
        </w:r>
      </w:ins>
    </w:p>
    <w:p w:rsidR="009147ED" w:rsidRPr="0066518F" w:rsidRDefault="009147ED" w:rsidP="009147ED">
      <w:pPr>
        <w:shd w:val="clear" w:color="auto" w:fill="FFFFFF"/>
        <w:spacing w:after="369" w:line="369" w:lineRule="atLeast"/>
        <w:rPr>
          <w:ins w:id="16" w:author="Unknown"/>
          <w:rFonts w:ascii="Angsana New" w:eastAsia="Times New Roman" w:hAnsi="Angsana New" w:cs="Angsana New"/>
          <w:color w:val="222222"/>
          <w:sz w:val="36"/>
          <w:szCs w:val="36"/>
          <w:lang w:eastAsia="en-IN"/>
        </w:rPr>
      </w:pPr>
      <w:ins w:id="17" w:author="Unknown">
        <w:r w:rsidRPr="0066518F">
          <w:rPr>
            <w:rFonts w:ascii="Angsana New" w:eastAsia="Times New Roman" w:hAnsi="Angsana New" w:cs="Angsana New"/>
            <w:color w:val="222222"/>
            <w:sz w:val="36"/>
            <w:szCs w:val="36"/>
            <w:lang w:eastAsia="en-IN"/>
          </w:rPr>
          <w:t>So, in today’s article, we will work on understanding what test cases are, how to create them and write few sample test cases for our live project.</w:t>
        </w:r>
      </w:ins>
    </w:p>
    <w:p w:rsidR="009147ED" w:rsidRPr="0066518F" w:rsidRDefault="009147ED" w:rsidP="009147ED">
      <w:pPr>
        <w:shd w:val="clear" w:color="auto" w:fill="FFFFFF"/>
        <w:spacing w:after="0" w:line="369" w:lineRule="atLeast"/>
        <w:rPr>
          <w:ins w:id="18" w:author="Unknown"/>
          <w:rFonts w:ascii="Angsana New" w:eastAsia="Times New Roman" w:hAnsi="Angsana New" w:cs="Angsana New"/>
          <w:color w:val="222222"/>
          <w:sz w:val="36"/>
          <w:szCs w:val="36"/>
          <w:lang w:eastAsia="en-IN"/>
        </w:rPr>
      </w:pPr>
      <w:ins w:id="19" w:author="Unknown">
        <w:r w:rsidRPr="0066518F">
          <w:rPr>
            <w:rFonts w:ascii="Angsana New" w:eastAsia="Times New Roman" w:hAnsi="Angsana New" w:cs="Angsana New"/>
            <w:b/>
            <w:bCs/>
            <w:color w:val="222222"/>
            <w:sz w:val="36"/>
            <w:szCs w:val="36"/>
            <w:lang w:eastAsia="en-IN"/>
          </w:rPr>
          <w:t>Let us get to it right away.</w:t>
        </w:r>
      </w:ins>
    </w:p>
    <w:p w:rsidR="009147ED" w:rsidRPr="0066518F" w:rsidRDefault="009147ED" w:rsidP="009147ED">
      <w:pPr>
        <w:shd w:val="clear" w:color="auto" w:fill="FFFFFF"/>
        <w:spacing w:before="400" w:after="133" w:line="267" w:lineRule="atLeast"/>
        <w:outlineLvl w:val="2"/>
        <w:rPr>
          <w:ins w:id="20" w:author="Unknown"/>
          <w:rFonts w:ascii="Angsana New" w:eastAsia="Times New Roman" w:hAnsi="Angsana New" w:cs="Angsana New"/>
          <w:b/>
          <w:bCs/>
          <w:color w:val="000000"/>
          <w:sz w:val="36"/>
          <w:szCs w:val="36"/>
          <w:lang w:eastAsia="en-IN"/>
        </w:rPr>
      </w:pPr>
      <w:ins w:id="21" w:author="Unknown">
        <w:r w:rsidRPr="0066518F">
          <w:rPr>
            <w:rFonts w:ascii="Angsana New" w:eastAsia="Times New Roman" w:hAnsi="Angsana New" w:cs="Angsana New"/>
            <w:b/>
            <w:bCs/>
            <w:color w:val="000000"/>
            <w:sz w:val="36"/>
            <w:szCs w:val="36"/>
            <w:lang w:eastAsia="en-IN"/>
          </w:rPr>
          <w:lastRenderedPageBreak/>
          <w:t>Basics of Writing Test Cases:</w:t>
        </w:r>
      </w:ins>
    </w:p>
    <w:p w:rsidR="009147ED" w:rsidRPr="0066518F" w:rsidRDefault="009147ED" w:rsidP="009147ED">
      <w:pPr>
        <w:shd w:val="clear" w:color="auto" w:fill="FFFFFF"/>
        <w:spacing w:after="0" w:line="369" w:lineRule="atLeast"/>
        <w:rPr>
          <w:ins w:id="22" w:author="Unknown"/>
          <w:rFonts w:ascii="Angsana New" w:eastAsia="Times New Roman" w:hAnsi="Angsana New" w:cs="Angsana New"/>
          <w:color w:val="222222"/>
          <w:sz w:val="36"/>
          <w:szCs w:val="36"/>
          <w:lang w:eastAsia="en-IN"/>
        </w:rPr>
      </w:pPr>
      <w:proofErr w:type="gramStart"/>
      <w:ins w:id="23" w:author="Unknown">
        <w:r w:rsidRPr="0066518F">
          <w:rPr>
            <w:rFonts w:ascii="Angsana New" w:eastAsia="Times New Roman" w:hAnsi="Angsana New" w:cs="Angsana New"/>
            <w:b/>
            <w:bCs/>
            <w:color w:val="222222"/>
            <w:sz w:val="36"/>
            <w:szCs w:val="36"/>
            <w:lang w:eastAsia="en-IN"/>
          </w:rPr>
          <w:t>#1.</w:t>
        </w:r>
        <w:proofErr w:type="gramEnd"/>
        <w:r w:rsidRPr="0066518F">
          <w:rPr>
            <w:rFonts w:ascii="Angsana New" w:eastAsia="Times New Roman" w:hAnsi="Angsana New" w:cs="Angsana New"/>
            <w:b/>
            <w:bCs/>
            <w:color w:val="222222"/>
            <w:sz w:val="36"/>
            <w:szCs w:val="36"/>
            <w:lang w:eastAsia="en-IN"/>
          </w:rPr>
          <w:t> </w:t>
        </w:r>
        <w:r w:rsidRPr="0066518F">
          <w:rPr>
            <w:rFonts w:ascii="Angsana New" w:eastAsia="Times New Roman" w:hAnsi="Angsana New" w:cs="Angsana New"/>
            <w:color w:val="222222"/>
            <w:sz w:val="36"/>
            <w:szCs w:val="36"/>
            <w:lang w:eastAsia="en-IN"/>
          </w:rPr>
          <w:t>If test scenarios were all about, “What we are going to test” on the AUT – the test cases are all about </w:t>
        </w:r>
        <w:r w:rsidRPr="0066518F">
          <w:rPr>
            <w:rFonts w:ascii="Angsana New" w:eastAsia="Times New Roman" w:hAnsi="Angsana New" w:cs="Angsana New"/>
            <w:b/>
            <w:bCs/>
            <w:color w:val="222222"/>
            <w:sz w:val="36"/>
            <w:szCs w:val="36"/>
            <w:lang w:eastAsia="en-IN"/>
          </w:rPr>
          <w:t>“How we are going to test a requirement”.</w:t>
        </w:r>
      </w:ins>
    </w:p>
    <w:p w:rsidR="009147ED" w:rsidRPr="0066518F" w:rsidRDefault="009147ED" w:rsidP="009147ED">
      <w:pPr>
        <w:shd w:val="clear" w:color="auto" w:fill="FFFFFF"/>
        <w:spacing w:after="0" w:line="369" w:lineRule="atLeast"/>
        <w:rPr>
          <w:ins w:id="24" w:author="Unknown"/>
          <w:rFonts w:ascii="Angsana New" w:eastAsia="Times New Roman" w:hAnsi="Angsana New" w:cs="Angsana New"/>
          <w:color w:val="222222"/>
          <w:sz w:val="36"/>
          <w:szCs w:val="36"/>
          <w:lang w:eastAsia="en-IN"/>
        </w:rPr>
      </w:pPr>
      <w:ins w:id="25" w:author="Unknown">
        <w:r w:rsidRPr="0066518F">
          <w:rPr>
            <w:rFonts w:ascii="Angsana New" w:eastAsia="Times New Roman" w:hAnsi="Angsana New" w:cs="Angsana New"/>
            <w:b/>
            <w:bCs/>
            <w:color w:val="222222"/>
            <w:sz w:val="36"/>
            <w:szCs w:val="36"/>
            <w:u w:val="single"/>
            <w:lang w:eastAsia="en-IN"/>
          </w:rPr>
          <w:t>For example</w:t>
        </w:r>
        <w:r w:rsidRPr="0066518F">
          <w:rPr>
            <w:rFonts w:ascii="Angsana New" w:eastAsia="Times New Roman" w:hAnsi="Angsana New" w:cs="Angsana New"/>
            <w:color w:val="222222"/>
            <w:sz w:val="36"/>
            <w:szCs w:val="36"/>
            <w:lang w:eastAsia="en-IN"/>
          </w:rPr>
          <w:t>, if the test scenario is “Validate the Admin login functionality” – This would yield in 3 test cases (or conditions) – Login (successful), Login-unsuccessful when incorrect username is entered, Login-unsuccessful when incorrect password is entered. Each test case would in turn have steps to address how we can check a particular test condition is satisfied or not.</w:t>
        </w:r>
      </w:ins>
    </w:p>
    <w:p w:rsidR="009147ED" w:rsidRPr="0066518F" w:rsidRDefault="009147ED" w:rsidP="009147ED">
      <w:pPr>
        <w:shd w:val="clear" w:color="auto" w:fill="FFFFFF"/>
        <w:spacing w:after="0" w:line="369" w:lineRule="atLeast"/>
        <w:rPr>
          <w:ins w:id="26" w:author="Unknown"/>
          <w:rFonts w:ascii="Angsana New" w:eastAsia="Times New Roman" w:hAnsi="Angsana New" w:cs="Angsana New"/>
          <w:color w:val="222222"/>
          <w:sz w:val="36"/>
          <w:szCs w:val="36"/>
          <w:lang w:eastAsia="en-IN"/>
        </w:rPr>
      </w:pPr>
      <w:proofErr w:type="gramStart"/>
      <w:ins w:id="27" w:author="Unknown">
        <w:r w:rsidRPr="0066518F">
          <w:rPr>
            <w:rFonts w:ascii="Angsana New" w:eastAsia="Times New Roman" w:hAnsi="Angsana New" w:cs="Angsana New"/>
            <w:b/>
            <w:bCs/>
            <w:color w:val="222222"/>
            <w:sz w:val="36"/>
            <w:szCs w:val="36"/>
            <w:lang w:eastAsia="en-IN"/>
          </w:rPr>
          <w:t>#2.</w:t>
        </w:r>
        <w:proofErr w:type="gramEnd"/>
        <w:r w:rsidRPr="0066518F">
          <w:rPr>
            <w:rFonts w:ascii="Angsana New" w:eastAsia="Times New Roman" w:hAnsi="Angsana New" w:cs="Angsana New"/>
            <w:color w:val="222222"/>
            <w:sz w:val="36"/>
            <w:szCs w:val="36"/>
            <w:lang w:eastAsia="en-IN"/>
          </w:rPr>
          <w:t> </w:t>
        </w:r>
        <w:r w:rsidRPr="0066518F">
          <w:rPr>
            <w:rFonts w:ascii="Angsana New" w:eastAsia="Times New Roman" w:hAnsi="Angsana New" w:cs="Angsana New"/>
            <w:b/>
            <w:bCs/>
            <w:color w:val="222222"/>
            <w:sz w:val="36"/>
            <w:szCs w:val="36"/>
            <w:lang w:eastAsia="en-IN"/>
          </w:rPr>
          <w:t>The input to create a test case document is</w:t>
        </w:r>
        <w:r w:rsidRPr="0066518F">
          <w:rPr>
            <w:rFonts w:ascii="Angsana New" w:eastAsia="Times New Roman" w:hAnsi="Angsana New" w:cs="Angsana New"/>
            <w:color w:val="222222"/>
            <w:sz w:val="36"/>
            <w:szCs w:val="36"/>
            <w:lang w:eastAsia="en-IN"/>
          </w:rPr>
          <w:t> FRD, Test scenarios created in the earlier step and any other reference documents if present.</w:t>
        </w:r>
      </w:ins>
    </w:p>
    <w:p w:rsidR="009147ED" w:rsidRPr="0066518F" w:rsidRDefault="009147ED" w:rsidP="009147ED">
      <w:pPr>
        <w:shd w:val="clear" w:color="auto" w:fill="FFFFFF"/>
        <w:spacing w:after="0" w:line="369" w:lineRule="atLeast"/>
        <w:rPr>
          <w:ins w:id="28" w:author="Unknown"/>
          <w:rFonts w:ascii="Angsana New" w:eastAsia="Times New Roman" w:hAnsi="Angsana New" w:cs="Angsana New"/>
          <w:color w:val="222222"/>
          <w:sz w:val="36"/>
          <w:szCs w:val="36"/>
          <w:lang w:eastAsia="en-IN"/>
        </w:rPr>
      </w:pPr>
      <w:proofErr w:type="gramStart"/>
      <w:ins w:id="29" w:author="Unknown">
        <w:r w:rsidRPr="0066518F">
          <w:rPr>
            <w:rFonts w:ascii="Angsana New" w:eastAsia="Times New Roman" w:hAnsi="Angsana New" w:cs="Angsana New"/>
            <w:b/>
            <w:bCs/>
            <w:color w:val="222222"/>
            <w:sz w:val="36"/>
            <w:szCs w:val="36"/>
            <w:lang w:eastAsia="en-IN"/>
          </w:rPr>
          <w:t>#3.</w:t>
        </w:r>
        <w:proofErr w:type="gramEnd"/>
        <w:r w:rsidRPr="0066518F">
          <w:rPr>
            <w:rFonts w:ascii="Angsana New" w:eastAsia="Times New Roman" w:hAnsi="Angsana New" w:cs="Angsana New"/>
            <w:color w:val="222222"/>
            <w:sz w:val="36"/>
            <w:szCs w:val="36"/>
            <w:lang w:eastAsia="en-IN"/>
          </w:rPr>
          <w:t> The test cases documentation is an important deliverable by the QA team and is shared to BA, PM and other teams, when done for their feedback.</w:t>
        </w:r>
      </w:ins>
    </w:p>
    <w:p w:rsidR="009147ED" w:rsidRPr="0066518F" w:rsidRDefault="009147ED" w:rsidP="009147ED">
      <w:pPr>
        <w:shd w:val="clear" w:color="auto" w:fill="FFFFFF"/>
        <w:spacing w:after="0" w:line="369" w:lineRule="atLeast"/>
        <w:rPr>
          <w:ins w:id="30" w:author="Unknown"/>
          <w:rFonts w:ascii="Angsana New" w:eastAsia="Times New Roman" w:hAnsi="Angsana New" w:cs="Angsana New"/>
          <w:color w:val="222222"/>
          <w:sz w:val="36"/>
          <w:szCs w:val="36"/>
          <w:lang w:eastAsia="en-IN"/>
        </w:rPr>
      </w:pPr>
      <w:proofErr w:type="gramStart"/>
      <w:ins w:id="31" w:author="Unknown">
        <w:r w:rsidRPr="0066518F">
          <w:rPr>
            <w:rFonts w:ascii="Angsana New" w:eastAsia="Times New Roman" w:hAnsi="Angsana New" w:cs="Angsana New"/>
            <w:b/>
            <w:bCs/>
            <w:color w:val="222222"/>
            <w:sz w:val="36"/>
            <w:szCs w:val="36"/>
            <w:lang w:eastAsia="en-IN"/>
          </w:rPr>
          <w:t>#4.</w:t>
        </w:r>
        <w:proofErr w:type="gramEnd"/>
        <w:r w:rsidRPr="0066518F">
          <w:rPr>
            <w:rFonts w:ascii="Angsana New" w:eastAsia="Times New Roman" w:hAnsi="Angsana New" w:cs="Angsana New"/>
            <w:color w:val="222222"/>
            <w:sz w:val="36"/>
            <w:szCs w:val="36"/>
            <w:lang w:eastAsia="en-IN"/>
          </w:rPr>
          <w:t> Work is divided among the team members and each member is going to be responsible for creating test cases for a certain module or a part of a certain module.</w:t>
        </w:r>
      </w:ins>
    </w:p>
    <w:p w:rsidR="009147ED" w:rsidRPr="0066518F" w:rsidRDefault="009147ED" w:rsidP="009147ED">
      <w:pPr>
        <w:shd w:val="clear" w:color="auto" w:fill="FFFFFF"/>
        <w:spacing w:after="0" w:line="369" w:lineRule="atLeast"/>
        <w:rPr>
          <w:ins w:id="32" w:author="Unknown"/>
          <w:rFonts w:ascii="Angsana New" w:eastAsia="Times New Roman" w:hAnsi="Angsana New" w:cs="Angsana New"/>
          <w:color w:val="222222"/>
          <w:sz w:val="36"/>
          <w:szCs w:val="36"/>
          <w:lang w:eastAsia="en-IN"/>
        </w:rPr>
      </w:pPr>
      <w:proofErr w:type="gramStart"/>
      <w:ins w:id="33" w:author="Unknown">
        <w:r w:rsidRPr="0066518F">
          <w:rPr>
            <w:rFonts w:ascii="Angsana New" w:eastAsia="Times New Roman" w:hAnsi="Angsana New" w:cs="Angsana New"/>
            <w:b/>
            <w:bCs/>
            <w:color w:val="222222"/>
            <w:sz w:val="36"/>
            <w:szCs w:val="36"/>
            <w:lang w:eastAsia="en-IN"/>
          </w:rPr>
          <w:t>#5.</w:t>
        </w:r>
        <w:proofErr w:type="gramEnd"/>
        <w:r w:rsidRPr="0066518F">
          <w:rPr>
            <w:rFonts w:ascii="Angsana New" w:eastAsia="Times New Roman" w:hAnsi="Angsana New" w:cs="Angsana New"/>
            <w:color w:val="222222"/>
            <w:sz w:val="36"/>
            <w:szCs w:val="36"/>
            <w:lang w:eastAsia="en-IN"/>
          </w:rPr>
          <w:t> Just like with the test scenarios, before we begin Test case documentation, a common template has to be agreed upon. Practically anything can be used to create test cases. The 2 most often used choices are MS Excel and MS word.</w:t>
        </w:r>
      </w:ins>
    </w:p>
    <w:p w:rsidR="009147ED" w:rsidRPr="0066518F" w:rsidRDefault="009147ED" w:rsidP="009147ED">
      <w:pPr>
        <w:shd w:val="clear" w:color="auto" w:fill="FFFFFF"/>
        <w:spacing w:after="0" w:line="369" w:lineRule="atLeast"/>
        <w:rPr>
          <w:ins w:id="34" w:author="Unknown"/>
          <w:rFonts w:ascii="Angsana New" w:eastAsia="Times New Roman" w:hAnsi="Angsana New" w:cs="Angsana New"/>
          <w:color w:val="222222"/>
          <w:sz w:val="36"/>
          <w:szCs w:val="36"/>
          <w:lang w:eastAsia="en-IN"/>
        </w:rPr>
      </w:pPr>
      <w:proofErr w:type="gramStart"/>
      <w:ins w:id="35" w:author="Unknown">
        <w:r w:rsidRPr="0066518F">
          <w:rPr>
            <w:rFonts w:ascii="Angsana New" w:eastAsia="Times New Roman" w:hAnsi="Angsana New" w:cs="Angsana New"/>
            <w:b/>
            <w:bCs/>
            <w:color w:val="222222"/>
            <w:sz w:val="36"/>
            <w:szCs w:val="36"/>
            <w:lang w:eastAsia="en-IN"/>
          </w:rPr>
          <w:t>#6.</w:t>
        </w:r>
        <w:proofErr w:type="gramEnd"/>
        <w:r w:rsidRPr="0066518F">
          <w:rPr>
            <w:rFonts w:ascii="Angsana New" w:eastAsia="Times New Roman" w:hAnsi="Angsana New" w:cs="Angsana New"/>
            <w:color w:val="222222"/>
            <w:sz w:val="36"/>
            <w:szCs w:val="36"/>
            <w:lang w:eastAsia="en-IN"/>
          </w:rPr>
          <w:t> The </w:t>
        </w:r>
        <w:r w:rsidRPr="0066518F">
          <w:rPr>
            <w:rFonts w:ascii="Angsana New" w:eastAsia="Times New Roman" w:hAnsi="Angsana New" w:cs="Angsana New"/>
            <w:b/>
            <w:bCs/>
            <w:color w:val="222222"/>
            <w:sz w:val="36"/>
            <w:szCs w:val="36"/>
            <w:lang w:eastAsia="en-IN"/>
          </w:rPr>
          <w:t>MS word template</w:t>
        </w:r>
        <w:r w:rsidRPr="0066518F">
          <w:rPr>
            <w:rFonts w:ascii="Angsana New" w:eastAsia="Times New Roman" w:hAnsi="Angsana New" w:cs="Angsana New"/>
            <w:color w:val="222222"/>
            <w:sz w:val="36"/>
            <w:szCs w:val="36"/>
            <w:lang w:eastAsia="en-IN"/>
          </w:rPr>
          <w:t> looks something like this:</w:t>
        </w:r>
      </w:ins>
    </w:p>
    <w:p w:rsidR="009147ED" w:rsidRPr="0066518F" w:rsidRDefault="009147ED" w:rsidP="009147ED">
      <w:pPr>
        <w:shd w:val="clear" w:color="auto" w:fill="FFFFFF"/>
        <w:spacing w:after="0" w:line="369" w:lineRule="atLeast"/>
        <w:rPr>
          <w:ins w:id="36" w:author="Unknown"/>
          <w:rFonts w:ascii="Angsana New" w:eastAsia="Times New Roman" w:hAnsi="Angsana New" w:cs="Angsana New"/>
          <w:color w:val="222222"/>
          <w:sz w:val="36"/>
          <w:szCs w:val="36"/>
          <w:lang w:eastAsia="en-IN"/>
        </w:rPr>
      </w:pPr>
      <w:r w:rsidRPr="0066518F">
        <w:rPr>
          <w:rFonts w:ascii="Angsana New" w:eastAsia="Times New Roman" w:hAnsi="Angsana New" w:cs="Angsana New"/>
          <w:noProof/>
          <w:color w:val="777777"/>
          <w:sz w:val="36"/>
          <w:szCs w:val="36"/>
          <w:bdr w:val="none" w:sz="0" w:space="0" w:color="auto" w:frame="1"/>
          <w:lang w:eastAsia="en-IN"/>
        </w:rPr>
        <w:drawing>
          <wp:inline distT="0" distB="0" distL="0" distR="0" wp14:anchorId="39C54758" wp14:editId="604EDB7A">
            <wp:extent cx="4705350" cy="1933575"/>
            <wp:effectExtent l="0" t="0" r="0" b="9525"/>
            <wp:docPr id="2" name="Picture 2" descr="Test cases MS word templa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cases MS word templa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1933575"/>
                    </a:xfrm>
                    <a:prstGeom prst="rect">
                      <a:avLst/>
                    </a:prstGeom>
                    <a:noFill/>
                    <a:ln>
                      <a:noFill/>
                    </a:ln>
                  </pic:spPr>
                </pic:pic>
              </a:graphicData>
            </a:graphic>
          </wp:inline>
        </w:drawing>
      </w:r>
    </w:p>
    <w:p w:rsidR="009147ED" w:rsidRPr="0066518F" w:rsidRDefault="009147ED" w:rsidP="009147ED">
      <w:pPr>
        <w:shd w:val="clear" w:color="auto" w:fill="FFFFFF"/>
        <w:spacing w:after="0" w:line="369" w:lineRule="atLeast"/>
        <w:rPr>
          <w:ins w:id="37" w:author="Unknown"/>
          <w:rFonts w:ascii="Angsana New" w:eastAsia="Times New Roman" w:hAnsi="Angsana New" w:cs="Angsana New"/>
          <w:color w:val="222222"/>
          <w:sz w:val="36"/>
          <w:szCs w:val="36"/>
          <w:lang w:eastAsia="en-IN"/>
        </w:rPr>
      </w:pPr>
      <w:proofErr w:type="gramStart"/>
      <w:ins w:id="38" w:author="Unknown">
        <w:r w:rsidRPr="0066518F">
          <w:rPr>
            <w:rFonts w:ascii="Angsana New" w:eastAsia="Times New Roman" w:hAnsi="Angsana New" w:cs="Angsana New"/>
            <w:b/>
            <w:bCs/>
            <w:color w:val="222222"/>
            <w:sz w:val="36"/>
            <w:szCs w:val="36"/>
            <w:lang w:eastAsia="en-IN"/>
          </w:rPr>
          <w:t>#7.</w:t>
        </w:r>
        <w:proofErr w:type="gramEnd"/>
        <w:r w:rsidRPr="0066518F">
          <w:rPr>
            <w:rFonts w:ascii="Angsana New" w:eastAsia="Times New Roman" w:hAnsi="Angsana New" w:cs="Angsana New"/>
            <w:color w:val="222222"/>
            <w:sz w:val="36"/>
            <w:szCs w:val="36"/>
            <w:lang w:eastAsia="en-IN"/>
          </w:rPr>
          <w:t> The </w:t>
        </w:r>
        <w:r w:rsidRPr="0066518F">
          <w:rPr>
            <w:rFonts w:ascii="Angsana New" w:eastAsia="Times New Roman" w:hAnsi="Angsana New" w:cs="Angsana New"/>
            <w:b/>
            <w:bCs/>
            <w:color w:val="222222"/>
            <w:sz w:val="36"/>
            <w:szCs w:val="36"/>
            <w:lang w:eastAsia="en-IN"/>
          </w:rPr>
          <w:t>Excel template</w:t>
        </w:r>
        <w:r w:rsidRPr="0066518F">
          <w:rPr>
            <w:rFonts w:ascii="Angsana New" w:eastAsia="Times New Roman" w:hAnsi="Angsana New" w:cs="Angsana New"/>
            <w:color w:val="222222"/>
            <w:sz w:val="36"/>
            <w:szCs w:val="36"/>
            <w:lang w:eastAsia="en-IN"/>
          </w:rPr>
          <w:t> could look like the following:</w:t>
        </w:r>
      </w:ins>
    </w:p>
    <w:p w:rsidR="009147ED" w:rsidRPr="0066518F" w:rsidRDefault="009147ED" w:rsidP="009147ED">
      <w:pPr>
        <w:shd w:val="clear" w:color="auto" w:fill="FFFFFF"/>
        <w:spacing w:after="0" w:line="369" w:lineRule="atLeast"/>
        <w:rPr>
          <w:ins w:id="39" w:author="Unknown"/>
          <w:rFonts w:ascii="Angsana New" w:eastAsia="Times New Roman" w:hAnsi="Angsana New" w:cs="Angsana New"/>
          <w:color w:val="222222"/>
          <w:sz w:val="36"/>
          <w:szCs w:val="36"/>
          <w:lang w:eastAsia="en-IN"/>
        </w:rPr>
      </w:pPr>
      <w:r w:rsidRPr="0066518F">
        <w:rPr>
          <w:rFonts w:ascii="Angsana New" w:eastAsia="Times New Roman" w:hAnsi="Angsana New" w:cs="Angsana New"/>
          <w:noProof/>
          <w:color w:val="777777"/>
          <w:sz w:val="36"/>
          <w:szCs w:val="36"/>
          <w:bdr w:val="none" w:sz="0" w:space="0" w:color="auto" w:frame="1"/>
          <w:lang w:eastAsia="en-IN"/>
        </w:rPr>
        <w:lastRenderedPageBreak/>
        <w:drawing>
          <wp:inline distT="0" distB="0" distL="0" distR="0" wp14:anchorId="4C46AF5C" wp14:editId="4EC246AB">
            <wp:extent cx="4733925" cy="2076450"/>
            <wp:effectExtent l="0" t="0" r="9525" b="0"/>
            <wp:docPr id="1" name="Picture 1" descr="qa training test cases samples xls">
              <a:hlinkClick xmlns:a="http://schemas.openxmlformats.org/drawingml/2006/main" r:id="rId13" tgtFrame="&quot;_blank&quot;" tooltip="&quot;Test cases in xls format for live proje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a training test cases samples xls">
                      <a:hlinkClick r:id="rId13" tgtFrame="&quot;_blank&quot;" tooltip="&quot;Test cases in xls format for live projec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076450"/>
                    </a:xfrm>
                    <a:prstGeom prst="rect">
                      <a:avLst/>
                    </a:prstGeom>
                    <a:noFill/>
                    <a:ln>
                      <a:noFill/>
                    </a:ln>
                  </pic:spPr>
                </pic:pic>
              </a:graphicData>
            </a:graphic>
          </wp:inline>
        </w:drawing>
      </w:r>
    </w:p>
    <w:p w:rsidR="009147ED" w:rsidRPr="0066518F" w:rsidRDefault="009147ED" w:rsidP="009147ED">
      <w:pPr>
        <w:shd w:val="clear" w:color="auto" w:fill="FFFFFF"/>
        <w:spacing w:after="0" w:line="369" w:lineRule="atLeast"/>
        <w:rPr>
          <w:ins w:id="40" w:author="Unknown"/>
          <w:rFonts w:ascii="Angsana New" w:eastAsia="Times New Roman" w:hAnsi="Angsana New" w:cs="Angsana New"/>
          <w:color w:val="222222"/>
          <w:sz w:val="36"/>
          <w:szCs w:val="36"/>
          <w:lang w:eastAsia="en-IN"/>
        </w:rPr>
      </w:pPr>
      <w:proofErr w:type="gramStart"/>
      <w:ins w:id="41" w:author="Unknown">
        <w:r w:rsidRPr="0066518F">
          <w:rPr>
            <w:rFonts w:ascii="Angsana New" w:eastAsia="Times New Roman" w:hAnsi="Angsana New" w:cs="Angsana New"/>
            <w:b/>
            <w:bCs/>
            <w:color w:val="222222"/>
            <w:sz w:val="36"/>
            <w:szCs w:val="36"/>
            <w:lang w:eastAsia="en-IN"/>
          </w:rPr>
          <w:t>#8.</w:t>
        </w:r>
        <w:proofErr w:type="gramEnd"/>
        <w:r w:rsidRPr="0066518F">
          <w:rPr>
            <w:rFonts w:ascii="Angsana New" w:eastAsia="Times New Roman" w:hAnsi="Angsana New" w:cs="Angsana New"/>
            <w:color w:val="222222"/>
            <w:sz w:val="36"/>
            <w:szCs w:val="36"/>
            <w:lang w:eastAsia="en-IN"/>
          </w:rPr>
          <w:t> From the above two templates it can be observed that the fields (or the components) that make up for a test case are the same, the only difference is the way in which they are organized.</w:t>
        </w:r>
      </w:ins>
    </w:p>
    <w:p w:rsidR="009147ED" w:rsidRPr="0066518F" w:rsidRDefault="009147ED" w:rsidP="009147ED">
      <w:pPr>
        <w:shd w:val="clear" w:color="auto" w:fill="FFFFFF"/>
        <w:spacing w:after="369" w:line="369" w:lineRule="atLeast"/>
        <w:rPr>
          <w:ins w:id="42" w:author="Unknown"/>
          <w:rFonts w:ascii="Angsana New" w:eastAsia="Times New Roman" w:hAnsi="Angsana New" w:cs="Angsana New"/>
          <w:color w:val="222222"/>
          <w:sz w:val="36"/>
          <w:szCs w:val="36"/>
          <w:lang w:eastAsia="en-IN"/>
        </w:rPr>
      </w:pPr>
      <w:ins w:id="43" w:author="Unknown">
        <w:r w:rsidRPr="0066518F">
          <w:rPr>
            <w:rFonts w:ascii="Angsana New" w:eastAsia="Times New Roman" w:hAnsi="Angsana New" w:cs="Angsana New"/>
            <w:color w:val="222222"/>
            <w:sz w:val="36"/>
            <w:szCs w:val="36"/>
            <w:lang w:eastAsia="en-IN"/>
          </w:rPr>
          <w:t xml:space="preserve">So, as long as there is a field for each of the type of information to be included in a test, the format of the template does not matter. However, my personal </w:t>
        </w:r>
        <w:proofErr w:type="spellStart"/>
        <w:r w:rsidRPr="0066518F">
          <w:rPr>
            <w:rFonts w:ascii="Angsana New" w:eastAsia="Times New Roman" w:hAnsi="Angsana New" w:cs="Angsana New"/>
            <w:color w:val="222222"/>
            <w:sz w:val="36"/>
            <w:szCs w:val="36"/>
            <w:lang w:eastAsia="en-IN"/>
          </w:rPr>
          <w:t>favorite</w:t>
        </w:r>
        <w:proofErr w:type="spellEnd"/>
        <w:r w:rsidRPr="0066518F">
          <w:rPr>
            <w:rFonts w:ascii="Angsana New" w:eastAsia="Times New Roman" w:hAnsi="Angsana New" w:cs="Angsana New"/>
            <w:color w:val="222222"/>
            <w:sz w:val="36"/>
            <w:szCs w:val="36"/>
            <w:lang w:eastAsia="en-IN"/>
          </w:rPr>
          <w:t xml:space="preserve"> happens to be the excel sheet, because it is easy to expand, collapse, sort, etc. But again, choose any format that works best for you.</w:t>
        </w:r>
      </w:ins>
    </w:p>
    <w:p w:rsidR="009147ED" w:rsidRPr="0066518F" w:rsidRDefault="009147ED" w:rsidP="009147ED">
      <w:pPr>
        <w:shd w:val="clear" w:color="auto" w:fill="FFFFFF"/>
        <w:spacing w:before="400" w:after="133" w:line="267" w:lineRule="atLeast"/>
        <w:outlineLvl w:val="2"/>
        <w:rPr>
          <w:ins w:id="44" w:author="Unknown"/>
          <w:rFonts w:ascii="Angsana New" w:eastAsia="Times New Roman" w:hAnsi="Angsana New" w:cs="Angsana New"/>
          <w:b/>
          <w:bCs/>
          <w:color w:val="000000"/>
          <w:sz w:val="36"/>
          <w:szCs w:val="36"/>
          <w:lang w:eastAsia="en-IN"/>
        </w:rPr>
      </w:pPr>
      <w:ins w:id="45" w:author="Unknown">
        <w:r w:rsidRPr="0066518F">
          <w:rPr>
            <w:rFonts w:ascii="Angsana New" w:eastAsia="Times New Roman" w:hAnsi="Angsana New" w:cs="Angsana New"/>
            <w:b/>
            <w:bCs/>
            <w:color w:val="000000"/>
            <w:sz w:val="36"/>
            <w:szCs w:val="36"/>
            <w:lang w:eastAsia="en-IN"/>
          </w:rPr>
          <w:t>Fields in Test Cases:</w:t>
        </w:r>
      </w:ins>
    </w:p>
    <w:p w:rsidR="009147ED" w:rsidRPr="0066518F" w:rsidRDefault="009147ED" w:rsidP="009147ED">
      <w:pPr>
        <w:shd w:val="clear" w:color="auto" w:fill="FFFFFF"/>
        <w:spacing w:after="0" w:line="369" w:lineRule="atLeast"/>
        <w:rPr>
          <w:ins w:id="46" w:author="Unknown"/>
          <w:rFonts w:ascii="Angsana New" w:eastAsia="Times New Roman" w:hAnsi="Angsana New" w:cs="Angsana New"/>
          <w:color w:val="222222"/>
          <w:sz w:val="36"/>
          <w:szCs w:val="36"/>
          <w:lang w:eastAsia="en-IN"/>
        </w:rPr>
      </w:pPr>
      <w:ins w:id="47" w:author="Unknown">
        <w:r w:rsidRPr="0066518F">
          <w:rPr>
            <w:rFonts w:ascii="Angsana New" w:eastAsia="Times New Roman" w:hAnsi="Angsana New" w:cs="Angsana New"/>
            <w:b/>
            <w:bCs/>
            <w:color w:val="222222"/>
            <w:sz w:val="36"/>
            <w:szCs w:val="36"/>
            <w:lang w:eastAsia="en-IN"/>
          </w:rPr>
          <w:t>Let us take a moment, to observe the fields that are part of a test case.</w:t>
        </w:r>
      </w:ins>
    </w:p>
    <w:p w:rsidR="009147ED" w:rsidRPr="0066518F" w:rsidRDefault="009147ED" w:rsidP="009147ED">
      <w:pPr>
        <w:shd w:val="clear" w:color="auto" w:fill="FFFFFF"/>
        <w:spacing w:after="369" w:line="369" w:lineRule="atLeast"/>
        <w:rPr>
          <w:ins w:id="48" w:author="Unknown"/>
          <w:rFonts w:ascii="Angsana New" w:eastAsia="Times New Roman" w:hAnsi="Angsana New" w:cs="Angsana New"/>
          <w:color w:val="222222"/>
          <w:sz w:val="36"/>
          <w:szCs w:val="36"/>
          <w:lang w:eastAsia="en-IN"/>
        </w:rPr>
      </w:pPr>
      <w:ins w:id="49" w:author="Unknown">
        <w:r w:rsidRPr="0066518F">
          <w:rPr>
            <w:rFonts w:ascii="Angsana New" w:eastAsia="Times New Roman" w:hAnsi="Angsana New" w:cs="Angsana New"/>
            <w:color w:val="222222"/>
            <w:sz w:val="36"/>
            <w:szCs w:val="36"/>
            <w:lang w:eastAsia="en-IN"/>
          </w:rPr>
          <w:t>Test case Id and Test case description – these are the generic ones.</w:t>
        </w:r>
      </w:ins>
    </w:p>
    <w:p w:rsidR="009147ED" w:rsidRPr="0066518F" w:rsidRDefault="009147ED" w:rsidP="009147ED">
      <w:pPr>
        <w:shd w:val="clear" w:color="auto" w:fill="FFFFFF"/>
        <w:spacing w:after="0" w:line="369" w:lineRule="atLeast"/>
        <w:rPr>
          <w:ins w:id="50" w:author="Unknown"/>
          <w:rFonts w:ascii="Angsana New" w:eastAsia="Times New Roman" w:hAnsi="Angsana New" w:cs="Angsana New"/>
          <w:color w:val="222222"/>
          <w:sz w:val="36"/>
          <w:szCs w:val="36"/>
          <w:lang w:eastAsia="en-IN"/>
        </w:rPr>
      </w:pPr>
      <w:ins w:id="51" w:author="Unknown">
        <w:r w:rsidRPr="0066518F">
          <w:rPr>
            <w:rFonts w:ascii="Angsana New" w:eastAsia="Times New Roman" w:hAnsi="Angsana New" w:cs="Angsana New"/>
            <w:b/>
            <w:bCs/>
            <w:color w:val="222222"/>
            <w:sz w:val="36"/>
            <w:szCs w:val="36"/>
            <w:lang w:eastAsia="en-IN"/>
          </w:rPr>
          <w:t>The other fields can be explained as follows:</w:t>
        </w:r>
      </w:ins>
    </w:p>
    <w:p w:rsidR="009147ED" w:rsidRPr="0066518F" w:rsidRDefault="009147ED" w:rsidP="009147ED">
      <w:pPr>
        <w:shd w:val="clear" w:color="auto" w:fill="FFFFFF"/>
        <w:spacing w:after="0" w:line="369" w:lineRule="atLeast"/>
        <w:rPr>
          <w:ins w:id="52" w:author="Unknown"/>
          <w:rFonts w:ascii="Angsana New" w:eastAsia="Times New Roman" w:hAnsi="Angsana New" w:cs="Angsana New"/>
          <w:color w:val="222222"/>
          <w:sz w:val="36"/>
          <w:szCs w:val="36"/>
          <w:lang w:eastAsia="en-IN"/>
        </w:rPr>
      </w:pPr>
      <w:ins w:id="53" w:author="Unknown">
        <w:r w:rsidRPr="0066518F">
          <w:rPr>
            <w:rFonts w:ascii="Angsana New" w:eastAsia="Times New Roman" w:hAnsi="Angsana New" w:cs="Angsana New"/>
            <w:b/>
            <w:bCs/>
            <w:color w:val="222222"/>
            <w:sz w:val="36"/>
            <w:szCs w:val="36"/>
            <w:lang w:eastAsia="en-IN"/>
          </w:rPr>
          <w:t>a) Precondition </w:t>
        </w:r>
        <w:r w:rsidRPr="0066518F">
          <w:rPr>
            <w:rFonts w:ascii="Angsana New" w:eastAsia="Times New Roman" w:hAnsi="Angsana New" w:cs="Angsana New"/>
            <w:color w:val="222222"/>
            <w:sz w:val="36"/>
            <w:szCs w:val="36"/>
            <w:lang w:eastAsia="en-IN"/>
          </w:rPr>
          <w:t>- state of the AUT (the state in which the AUT needs to be for us to get started</w:t>
        </w:r>
        <w:proofErr w:type="gramStart"/>
        <w:r w:rsidRPr="0066518F">
          <w:rPr>
            <w:rFonts w:ascii="Angsana New" w:eastAsia="Times New Roman" w:hAnsi="Angsana New" w:cs="Angsana New"/>
            <w:color w:val="222222"/>
            <w:sz w:val="36"/>
            <w:szCs w:val="36"/>
            <w:lang w:eastAsia="en-IN"/>
          </w:rPr>
          <w:t>)</w:t>
        </w:r>
        <w:proofErr w:type="gramEnd"/>
        <w:r w:rsidRPr="0066518F">
          <w:rPr>
            <w:rFonts w:ascii="Angsana New" w:eastAsia="Times New Roman" w:hAnsi="Angsana New" w:cs="Angsana New"/>
            <w:color w:val="222222"/>
            <w:sz w:val="36"/>
            <w:szCs w:val="36"/>
            <w:lang w:eastAsia="en-IN"/>
          </w:rPr>
          <w:br/>
        </w:r>
        <w:r w:rsidRPr="0066518F">
          <w:rPr>
            <w:rFonts w:ascii="Angsana New" w:eastAsia="Times New Roman" w:hAnsi="Angsana New" w:cs="Angsana New"/>
            <w:b/>
            <w:bCs/>
            <w:color w:val="222222"/>
            <w:sz w:val="36"/>
            <w:szCs w:val="36"/>
            <w:lang w:eastAsia="en-IN"/>
          </w:rPr>
          <w:t>b) Input </w:t>
        </w:r>
        <w:r w:rsidRPr="0066518F">
          <w:rPr>
            <w:rFonts w:ascii="Angsana New" w:eastAsia="Times New Roman" w:hAnsi="Angsana New" w:cs="Angsana New"/>
            <w:color w:val="222222"/>
            <w:sz w:val="36"/>
            <w:szCs w:val="36"/>
            <w:lang w:eastAsia="en-IN"/>
          </w:rPr>
          <w:t>- data entry steps. For these steps it is important to note what kind of input info is required – Test data</w:t>
        </w:r>
        <w:r w:rsidRPr="0066518F">
          <w:rPr>
            <w:rFonts w:ascii="Angsana New" w:eastAsia="Times New Roman" w:hAnsi="Angsana New" w:cs="Angsana New"/>
            <w:color w:val="222222"/>
            <w:sz w:val="36"/>
            <w:szCs w:val="36"/>
            <w:lang w:eastAsia="en-IN"/>
          </w:rPr>
          <w:br/>
        </w:r>
        <w:r w:rsidRPr="0066518F">
          <w:rPr>
            <w:rFonts w:ascii="Angsana New" w:eastAsia="Times New Roman" w:hAnsi="Angsana New" w:cs="Angsana New"/>
            <w:b/>
            <w:bCs/>
            <w:color w:val="222222"/>
            <w:sz w:val="36"/>
            <w:szCs w:val="36"/>
            <w:lang w:eastAsia="en-IN"/>
          </w:rPr>
          <w:t>c)</w:t>
        </w:r>
        <w:r w:rsidRPr="0066518F">
          <w:rPr>
            <w:rFonts w:ascii="Angsana New" w:eastAsia="Times New Roman" w:hAnsi="Angsana New" w:cs="Angsana New"/>
            <w:color w:val="222222"/>
            <w:sz w:val="36"/>
            <w:szCs w:val="36"/>
            <w:lang w:eastAsia="en-IN"/>
          </w:rPr>
          <w:t> </w:t>
        </w:r>
        <w:r w:rsidRPr="0066518F">
          <w:rPr>
            <w:rFonts w:ascii="Angsana New" w:eastAsia="Times New Roman" w:hAnsi="Angsana New" w:cs="Angsana New"/>
            <w:b/>
            <w:bCs/>
            <w:color w:val="222222"/>
            <w:sz w:val="36"/>
            <w:szCs w:val="36"/>
            <w:lang w:eastAsia="en-IN"/>
          </w:rPr>
          <w:t>Validation point/trigger/action</w:t>
        </w:r>
        <w:r w:rsidRPr="0066518F">
          <w:rPr>
            <w:rFonts w:ascii="Angsana New" w:eastAsia="Times New Roman" w:hAnsi="Angsana New" w:cs="Angsana New"/>
            <w:color w:val="222222"/>
            <w:sz w:val="36"/>
            <w:szCs w:val="36"/>
            <w:lang w:eastAsia="en-IN"/>
          </w:rPr>
          <w:t xml:space="preserve"> – what is causing the validation to happen? (Click of a button or toggle or the link access. Make sure there is at least one validation point to a test case- otherwise it is all going to be data entry with nothing to look for. Also to ensure that we have enough modularity, try not to combine too many validation points into one test case. 1 </w:t>
        </w:r>
        <w:r w:rsidRPr="0066518F">
          <w:rPr>
            <w:rFonts w:ascii="Angsana New" w:eastAsia="Times New Roman" w:hAnsi="Angsana New" w:cs="Angsana New"/>
            <w:color w:val="222222"/>
            <w:sz w:val="36"/>
            <w:szCs w:val="36"/>
            <w:lang w:eastAsia="en-IN"/>
          </w:rPr>
          <w:lastRenderedPageBreak/>
          <w:t>per test case is optimum.)</w:t>
        </w:r>
        <w:r w:rsidRPr="0066518F">
          <w:rPr>
            <w:rFonts w:ascii="Angsana New" w:eastAsia="Times New Roman" w:hAnsi="Angsana New" w:cs="Angsana New"/>
            <w:color w:val="222222"/>
            <w:sz w:val="36"/>
            <w:szCs w:val="36"/>
            <w:lang w:eastAsia="en-IN"/>
          </w:rPr>
          <w:br/>
        </w:r>
        <w:r w:rsidRPr="0066518F">
          <w:rPr>
            <w:rFonts w:ascii="Angsana New" w:eastAsia="Times New Roman" w:hAnsi="Angsana New" w:cs="Angsana New"/>
            <w:b/>
            <w:bCs/>
            <w:color w:val="222222"/>
            <w:sz w:val="36"/>
            <w:szCs w:val="36"/>
            <w:lang w:eastAsia="en-IN"/>
          </w:rPr>
          <w:t>d) Output </w:t>
        </w:r>
        <w:r w:rsidRPr="0066518F">
          <w:rPr>
            <w:rFonts w:ascii="Angsana New" w:eastAsia="Times New Roman" w:hAnsi="Angsana New" w:cs="Angsana New"/>
            <w:color w:val="222222"/>
            <w:sz w:val="36"/>
            <w:szCs w:val="36"/>
            <w:lang w:eastAsia="en-IN"/>
          </w:rPr>
          <w:t>- expected result</w:t>
        </w:r>
        <w:r w:rsidRPr="0066518F">
          <w:rPr>
            <w:rFonts w:ascii="Angsana New" w:eastAsia="Times New Roman" w:hAnsi="Angsana New" w:cs="Angsana New"/>
            <w:color w:val="222222"/>
            <w:sz w:val="36"/>
            <w:szCs w:val="36"/>
            <w:lang w:eastAsia="en-IN"/>
          </w:rPr>
          <w:br/>
        </w:r>
        <w:r w:rsidRPr="0066518F">
          <w:rPr>
            <w:rFonts w:ascii="Angsana New" w:eastAsia="Times New Roman" w:hAnsi="Angsana New" w:cs="Angsana New"/>
            <w:b/>
            <w:bCs/>
            <w:color w:val="222222"/>
            <w:sz w:val="36"/>
            <w:szCs w:val="36"/>
            <w:lang w:eastAsia="en-IN"/>
          </w:rPr>
          <w:t>e) Post condition </w:t>
        </w:r>
        <w:r w:rsidRPr="0066518F">
          <w:rPr>
            <w:rFonts w:ascii="Angsana New" w:eastAsia="Times New Roman" w:hAnsi="Angsana New" w:cs="Angsana New"/>
            <w:color w:val="222222"/>
            <w:sz w:val="36"/>
            <w:szCs w:val="36"/>
            <w:lang w:eastAsia="en-IN"/>
          </w:rPr>
          <w:t>- This is additional information that is provided for the benefit of the tester, just to make the test case more insightful and informative. This includes an explanation about what happens or what can be expected of the AUT once all the test case steps are done.</w:t>
        </w:r>
      </w:ins>
    </w:p>
    <w:p w:rsidR="009147ED" w:rsidRPr="0066518F" w:rsidRDefault="009147ED" w:rsidP="009147ED">
      <w:pPr>
        <w:shd w:val="clear" w:color="auto" w:fill="FFFFFF"/>
        <w:spacing w:after="0" w:line="369" w:lineRule="atLeast"/>
        <w:rPr>
          <w:ins w:id="54" w:author="Unknown"/>
          <w:rFonts w:ascii="Angsana New" w:eastAsia="Times New Roman" w:hAnsi="Angsana New" w:cs="Angsana New"/>
          <w:color w:val="222222"/>
          <w:sz w:val="36"/>
          <w:szCs w:val="36"/>
          <w:lang w:eastAsia="en-IN"/>
        </w:rPr>
      </w:pPr>
      <w:ins w:id="55" w:author="Unknown">
        <w:r w:rsidRPr="0066518F">
          <w:rPr>
            <w:rFonts w:ascii="Angsana New" w:eastAsia="Times New Roman" w:hAnsi="Angsana New" w:cs="Angsana New"/>
            <w:b/>
            <w:bCs/>
            <w:color w:val="222222"/>
            <w:sz w:val="36"/>
            <w:szCs w:val="36"/>
            <w:lang w:eastAsia="en-IN"/>
          </w:rPr>
          <w:t>See Also =&gt; </w:t>
        </w:r>
        <w:r w:rsidRPr="0066518F">
          <w:rPr>
            <w:rFonts w:ascii="Angsana New" w:eastAsia="Times New Roman" w:hAnsi="Angsana New" w:cs="Angsana New"/>
            <w:b/>
            <w:bCs/>
            <w:color w:val="222222"/>
            <w:sz w:val="36"/>
            <w:szCs w:val="36"/>
            <w:lang w:eastAsia="en-IN"/>
          </w:rPr>
          <w:fldChar w:fldCharType="begin"/>
        </w:r>
        <w:r w:rsidRPr="0066518F">
          <w:rPr>
            <w:rFonts w:ascii="Angsana New" w:eastAsia="Times New Roman" w:hAnsi="Angsana New" w:cs="Angsana New"/>
            <w:b/>
            <w:bCs/>
            <w:color w:val="222222"/>
            <w:sz w:val="36"/>
            <w:szCs w:val="36"/>
            <w:lang w:eastAsia="en-IN"/>
          </w:rPr>
          <w:instrText xml:space="preserve"> HYPERLINK "http://www.softwaretestinghelp.com/test-case-template-examples/" \o "Sample test cases template" </w:instrText>
        </w:r>
        <w:r w:rsidRPr="0066518F">
          <w:rPr>
            <w:rFonts w:ascii="Angsana New" w:eastAsia="Times New Roman" w:hAnsi="Angsana New" w:cs="Angsana New"/>
            <w:b/>
            <w:bCs/>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Sample test case template.</w:t>
        </w:r>
        <w:r w:rsidRPr="0066518F">
          <w:rPr>
            <w:rFonts w:ascii="Angsana New" w:eastAsia="Times New Roman" w:hAnsi="Angsana New" w:cs="Angsana New"/>
            <w:b/>
            <w:bCs/>
            <w:color w:val="222222"/>
            <w:sz w:val="36"/>
            <w:szCs w:val="36"/>
            <w:lang w:eastAsia="en-IN"/>
          </w:rPr>
          <w:fldChar w:fldCharType="end"/>
        </w:r>
      </w:ins>
    </w:p>
    <w:p w:rsidR="009147ED" w:rsidRPr="0066518F" w:rsidRDefault="009147ED" w:rsidP="009147ED">
      <w:pPr>
        <w:shd w:val="clear" w:color="auto" w:fill="FFFFFF"/>
        <w:spacing w:after="0" w:line="320" w:lineRule="atLeast"/>
        <w:outlineLvl w:val="3"/>
        <w:rPr>
          <w:ins w:id="56" w:author="Unknown"/>
          <w:rFonts w:ascii="Angsana New" w:eastAsia="Times New Roman" w:hAnsi="Angsana New" w:cs="Angsana New"/>
          <w:b/>
          <w:bCs/>
          <w:color w:val="000000"/>
          <w:sz w:val="36"/>
          <w:szCs w:val="36"/>
          <w:lang w:eastAsia="en-IN"/>
        </w:rPr>
      </w:pPr>
      <w:ins w:id="57" w:author="Unknown">
        <w:r w:rsidRPr="0066518F">
          <w:rPr>
            <w:rFonts w:ascii="Angsana New" w:eastAsia="Times New Roman" w:hAnsi="Angsana New" w:cs="Angsana New"/>
            <w:b/>
            <w:bCs/>
            <w:color w:val="FF0000"/>
            <w:sz w:val="36"/>
            <w:szCs w:val="36"/>
            <w:lang w:eastAsia="en-IN"/>
          </w:rPr>
          <w:t>Live Project Sample Test Cases:</w:t>
        </w:r>
      </w:ins>
    </w:p>
    <w:p w:rsidR="009147ED" w:rsidRPr="0066518F" w:rsidRDefault="009147ED" w:rsidP="009147ED">
      <w:pPr>
        <w:shd w:val="clear" w:color="auto" w:fill="FFFFFF"/>
        <w:spacing w:after="369" w:line="369" w:lineRule="atLeast"/>
        <w:rPr>
          <w:ins w:id="58" w:author="Unknown"/>
          <w:rFonts w:ascii="Angsana New" w:eastAsia="Times New Roman" w:hAnsi="Angsana New" w:cs="Angsana New"/>
          <w:color w:val="222222"/>
          <w:sz w:val="36"/>
          <w:szCs w:val="36"/>
          <w:lang w:eastAsia="en-IN"/>
        </w:rPr>
      </w:pPr>
      <w:ins w:id="59" w:author="Unknown">
        <w:r w:rsidRPr="0066518F">
          <w:rPr>
            <w:rFonts w:ascii="Angsana New" w:eastAsia="Times New Roman" w:hAnsi="Angsana New" w:cs="Angsana New"/>
            <w:color w:val="222222"/>
            <w:sz w:val="36"/>
            <w:szCs w:val="36"/>
            <w:lang w:eastAsia="en-IN"/>
          </w:rPr>
          <w:t>Now that we have enough background information to get started on the test case creation process, let us get going and create few test cases for our Live Project.</w:t>
        </w:r>
      </w:ins>
    </w:p>
    <w:p w:rsidR="009147ED" w:rsidRPr="0066518F" w:rsidRDefault="009147ED" w:rsidP="009147ED">
      <w:pPr>
        <w:shd w:val="clear" w:color="auto" w:fill="FFFFFF"/>
        <w:spacing w:after="369" w:line="369" w:lineRule="atLeast"/>
        <w:rPr>
          <w:ins w:id="60" w:author="Unknown"/>
          <w:rFonts w:ascii="Angsana New" w:eastAsia="Times New Roman" w:hAnsi="Angsana New" w:cs="Angsana New"/>
          <w:color w:val="222222"/>
          <w:sz w:val="36"/>
          <w:szCs w:val="36"/>
          <w:lang w:eastAsia="en-IN"/>
        </w:rPr>
      </w:pPr>
      <w:ins w:id="61" w:author="Unknown">
        <w:r w:rsidRPr="0066518F">
          <w:rPr>
            <w:rFonts w:ascii="Angsana New" w:eastAsia="Times New Roman" w:hAnsi="Angsana New" w:cs="Angsana New"/>
            <w:color w:val="222222"/>
            <w:sz w:val="36"/>
            <w:szCs w:val="36"/>
            <w:lang w:eastAsia="en-IN"/>
          </w:rPr>
          <w:t xml:space="preserve">Based on the process mentioned above we have created some sample test cases for the </w:t>
        </w:r>
        <w:proofErr w:type="spellStart"/>
        <w:r w:rsidRPr="0066518F">
          <w:rPr>
            <w:rFonts w:ascii="Angsana New" w:eastAsia="Times New Roman" w:hAnsi="Angsana New" w:cs="Angsana New"/>
            <w:color w:val="222222"/>
            <w:sz w:val="36"/>
            <w:szCs w:val="36"/>
            <w:lang w:eastAsia="en-IN"/>
          </w:rPr>
          <w:t>OrangeHRM</w:t>
        </w:r>
        <w:proofErr w:type="spellEnd"/>
        <w:r w:rsidRPr="0066518F">
          <w:rPr>
            <w:rFonts w:ascii="Angsana New" w:eastAsia="Times New Roman" w:hAnsi="Angsana New" w:cs="Angsana New"/>
            <w:color w:val="222222"/>
            <w:sz w:val="36"/>
            <w:szCs w:val="36"/>
            <w:lang w:eastAsia="en-IN"/>
          </w:rPr>
          <w:t xml:space="preserve"> account module.  These should give you exact test case format and idea on how to approach for writing test cases.</w:t>
        </w:r>
      </w:ins>
    </w:p>
    <w:p w:rsidR="009147ED" w:rsidRPr="0066518F" w:rsidRDefault="009147ED" w:rsidP="009147ED">
      <w:pPr>
        <w:shd w:val="clear" w:color="auto" w:fill="FFFFFF"/>
        <w:spacing w:after="0" w:line="369" w:lineRule="atLeast"/>
        <w:rPr>
          <w:ins w:id="62" w:author="Unknown"/>
          <w:rFonts w:ascii="Angsana New" w:eastAsia="Times New Roman" w:hAnsi="Angsana New" w:cs="Angsana New"/>
          <w:color w:val="222222"/>
          <w:sz w:val="36"/>
          <w:szCs w:val="36"/>
          <w:lang w:eastAsia="en-IN"/>
        </w:rPr>
      </w:pPr>
      <w:ins w:id="63" w:author="Unknown">
        <w:r w:rsidRPr="0066518F">
          <w:rPr>
            <w:rFonts w:ascii="Angsana New" w:eastAsia="Times New Roman" w:hAnsi="Angsana New" w:cs="Angsana New"/>
            <w:color w:val="222222"/>
            <w:sz w:val="36"/>
            <w:szCs w:val="36"/>
            <w:lang w:eastAsia="en-IN"/>
          </w:rPr>
          <w:t>=&gt; </w:t>
        </w:r>
        <w:r w:rsidRPr="0066518F">
          <w:rPr>
            <w:rFonts w:ascii="Angsana New" w:eastAsia="Times New Roman" w:hAnsi="Angsana New" w:cs="Angsana New"/>
            <w:b/>
            <w:bCs/>
            <w:color w:val="222222"/>
            <w:sz w:val="36"/>
            <w:szCs w:val="36"/>
            <w:lang w:eastAsia="en-IN"/>
          </w:rPr>
          <w:fldChar w:fldCharType="begin"/>
        </w:r>
        <w:r w:rsidRPr="0066518F">
          <w:rPr>
            <w:rFonts w:ascii="Angsana New" w:eastAsia="Times New Roman" w:hAnsi="Angsana New" w:cs="Angsana New"/>
            <w:b/>
            <w:bCs/>
            <w:color w:val="222222"/>
            <w:sz w:val="36"/>
            <w:szCs w:val="36"/>
            <w:lang w:eastAsia="en-IN"/>
          </w:rPr>
          <w:instrText xml:space="preserve"> HYPERLINK "http://cdn.softwaretestinghelp.com/wp-content/qa/uploads/2014/02/Test-Cases-for-OrangeHRM-SoftwareTestingHelp.xlsx" \o "Sample live project test cases" \t "_blank" </w:instrText>
        </w:r>
        <w:r w:rsidRPr="0066518F">
          <w:rPr>
            <w:rFonts w:ascii="Angsana New" w:eastAsia="Times New Roman" w:hAnsi="Angsana New" w:cs="Angsana New"/>
            <w:b/>
            <w:bCs/>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Download Sample Test Cases Document for our Live Project here</w:t>
        </w:r>
        <w:r w:rsidRPr="0066518F">
          <w:rPr>
            <w:rFonts w:ascii="Angsana New" w:eastAsia="Times New Roman" w:hAnsi="Angsana New" w:cs="Angsana New"/>
            <w:b/>
            <w:bCs/>
            <w:color w:val="222222"/>
            <w:sz w:val="36"/>
            <w:szCs w:val="36"/>
            <w:lang w:eastAsia="en-IN"/>
          </w:rPr>
          <w:fldChar w:fldCharType="end"/>
        </w:r>
        <w:r w:rsidRPr="0066518F">
          <w:rPr>
            <w:rFonts w:ascii="Angsana New" w:eastAsia="Times New Roman" w:hAnsi="Angsana New" w:cs="Angsana New"/>
            <w:b/>
            <w:bCs/>
            <w:color w:val="222222"/>
            <w:sz w:val="36"/>
            <w:szCs w:val="36"/>
            <w:lang w:eastAsia="en-IN"/>
          </w:rPr>
          <w:t>.</w:t>
        </w:r>
      </w:ins>
    </w:p>
    <w:p w:rsidR="009147ED" w:rsidRPr="0066518F" w:rsidRDefault="009147ED" w:rsidP="009147ED">
      <w:pPr>
        <w:shd w:val="clear" w:color="auto" w:fill="FFFFFF"/>
        <w:spacing w:after="0" w:line="369" w:lineRule="atLeast"/>
        <w:rPr>
          <w:ins w:id="64" w:author="Unknown"/>
          <w:rFonts w:ascii="Angsana New" w:eastAsia="Times New Roman" w:hAnsi="Angsana New" w:cs="Angsana New"/>
          <w:color w:val="222222"/>
          <w:sz w:val="36"/>
          <w:szCs w:val="36"/>
          <w:lang w:eastAsia="en-IN"/>
        </w:rPr>
      </w:pPr>
      <w:ins w:id="65" w:author="Unknown">
        <w:r w:rsidRPr="0066518F">
          <w:rPr>
            <w:rFonts w:ascii="Angsana New" w:eastAsia="Times New Roman" w:hAnsi="Angsana New" w:cs="Angsana New"/>
            <w:color w:val="222222"/>
            <w:sz w:val="36"/>
            <w:szCs w:val="36"/>
            <w:lang w:eastAsia="en-IN"/>
          </w:rPr>
          <w:t>------------</w:t>
        </w:r>
        <w:r w:rsidRPr="0066518F">
          <w:rPr>
            <w:rFonts w:ascii="Angsana New" w:eastAsia="Times New Roman" w:hAnsi="Angsana New" w:cs="Angsana New"/>
            <w:color w:val="222222"/>
            <w:sz w:val="36"/>
            <w:szCs w:val="36"/>
            <w:lang w:eastAsia="en-IN"/>
          </w:rPr>
          <w:br/>
        </w:r>
      </w:ins>
    </w:p>
    <w:p w:rsidR="009147ED" w:rsidRPr="0066518F" w:rsidRDefault="009147ED" w:rsidP="009147ED">
      <w:pPr>
        <w:shd w:val="clear" w:color="auto" w:fill="FFFFFF"/>
        <w:spacing w:after="0" w:line="369" w:lineRule="atLeast"/>
        <w:rPr>
          <w:ins w:id="66" w:author="Unknown"/>
          <w:rFonts w:ascii="Angsana New" w:eastAsia="Times New Roman" w:hAnsi="Angsana New" w:cs="Angsana New"/>
          <w:color w:val="222222"/>
          <w:sz w:val="36"/>
          <w:szCs w:val="36"/>
          <w:lang w:eastAsia="en-IN"/>
        </w:rPr>
      </w:pPr>
      <w:ins w:id="67" w:author="Unknown">
        <w:r w:rsidRPr="0066518F">
          <w:rPr>
            <w:rFonts w:ascii="Angsana New" w:eastAsia="Times New Roman" w:hAnsi="Angsana New" w:cs="Angsana New"/>
            <w:b/>
            <w:bCs/>
            <w:color w:val="222222"/>
            <w:sz w:val="36"/>
            <w:szCs w:val="36"/>
            <w:lang w:eastAsia="en-IN"/>
          </w:rPr>
          <w:t>Note</w:t>
        </w:r>
        <w:r w:rsidRPr="0066518F">
          <w:rPr>
            <w:rFonts w:ascii="Angsana New" w:eastAsia="Times New Roman" w:hAnsi="Angsana New" w:cs="Angsana New"/>
            <w:color w:val="222222"/>
            <w:sz w:val="36"/>
            <w:szCs w:val="36"/>
            <w:lang w:eastAsia="en-IN"/>
          </w:rPr>
          <w:t xml:space="preserve"> – there are few images referred in sample test cases </w:t>
        </w:r>
        <w:proofErr w:type="spellStart"/>
        <w:r w:rsidRPr="0066518F">
          <w:rPr>
            <w:rFonts w:ascii="Angsana New" w:eastAsia="Times New Roman" w:hAnsi="Angsana New" w:cs="Angsana New"/>
            <w:color w:val="222222"/>
            <w:sz w:val="36"/>
            <w:szCs w:val="36"/>
            <w:lang w:eastAsia="en-IN"/>
          </w:rPr>
          <w:t>xls</w:t>
        </w:r>
        <w:proofErr w:type="spellEnd"/>
        <w:r w:rsidRPr="0066518F">
          <w:rPr>
            <w:rFonts w:ascii="Angsana New" w:eastAsia="Times New Roman" w:hAnsi="Angsana New" w:cs="Angsana New"/>
            <w:color w:val="222222"/>
            <w:sz w:val="36"/>
            <w:szCs w:val="36"/>
            <w:lang w:eastAsia="en-IN"/>
          </w:rPr>
          <w:t xml:space="preserve"> document. If you are viewing this on older MS Office version, you may face compatibility issues. So we have listed those images below as per their names in the </w:t>
        </w:r>
        <w:proofErr w:type="spellStart"/>
        <w:r w:rsidRPr="0066518F">
          <w:rPr>
            <w:rFonts w:ascii="Angsana New" w:eastAsia="Times New Roman" w:hAnsi="Angsana New" w:cs="Angsana New"/>
            <w:color w:val="222222"/>
            <w:sz w:val="36"/>
            <w:szCs w:val="36"/>
            <w:lang w:eastAsia="en-IN"/>
          </w:rPr>
          <w:t>xls</w:t>
        </w:r>
        <w:proofErr w:type="spellEnd"/>
        <w:r w:rsidRPr="0066518F">
          <w:rPr>
            <w:rFonts w:ascii="Angsana New" w:eastAsia="Times New Roman" w:hAnsi="Angsana New" w:cs="Angsana New"/>
            <w:color w:val="222222"/>
            <w:sz w:val="36"/>
            <w:szCs w:val="36"/>
            <w:lang w:eastAsia="en-IN"/>
          </w:rPr>
          <w:t xml:space="preserve"> files</w:t>
        </w:r>
        <w:proofErr w:type="gramStart"/>
        <w:r w:rsidRPr="0066518F">
          <w:rPr>
            <w:rFonts w:ascii="Angsana New" w:eastAsia="Times New Roman" w:hAnsi="Angsana New" w:cs="Angsana New"/>
            <w:color w:val="222222"/>
            <w:sz w:val="36"/>
            <w:szCs w:val="36"/>
            <w:lang w:eastAsia="en-IN"/>
          </w:rPr>
          <w:t>:</w:t>
        </w:r>
        <w:proofErr w:type="gramEnd"/>
        <w:r w:rsidRPr="0066518F">
          <w:rPr>
            <w:rFonts w:ascii="Angsana New" w:eastAsia="Times New Roman" w:hAnsi="Angsana New" w:cs="Angsana New"/>
            <w:color w:val="222222"/>
            <w:sz w:val="36"/>
            <w:szCs w:val="36"/>
            <w:lang w:eastAsia="en-IN"/>
          </w:rPr>
          <w:br/>
          <w:t>– </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"http://cdn.softwaretestinghelp.com/wp-content/qa/uploads/2014/02/Pic-1.jpg" \o "Pic 1" \t "_blank"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View Pic 1</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br/>
          <w:t>– </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"http://cdn2.softwaretestinghelp.com/wp-content/qa/uploads/2014/02/Pic-2.jpg" \o "Pic 2" \t "_blank"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View Pic 2</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br/>
          <w:t>– </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"http://cdn.softwaretestinghelp.com/wp-content/qa/uploads/2014/02/Pic-3.jpg" \o "Pic 3" \t "_blank"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View Pic 3</w:t>
        </w:r>
        <w:r w:rsidRPr="0066518F">
          <w:rPr>
            <w:rFonts w:ascii="Angsana New" w:eastAsia="Times New Roman" w:hAnsi="Angsana New" w:cs="Angsana New"/>
            <w:color w:val="222222"/>
            <w:sz w:val="36"/>
            <w:szCs w:val="36"/>
            <w:lang w:eastAsia="en-IN"/>
          </w:rPr>
          <w:fldChar w:fldCharType="end"/>
        </w:r>
      </w:ins>
    </w:p>
    <w:p w:rsidR="009147ED" w:rsidRPr="0066518F" w:rsidRDefault="009147ED" w:rsidP="009147ED">
      <w:pPr>
        <w:shd w:val="clear" w:color="auto" w:fill="FFFFFF"/>
        <w:spacing w:after="369" w:line="369" w:lineRule="atLeast"/>
        <w:rPr>
          <w:ins w:id="68" w:author="Unknown"/>
          <w:rFonts w:ascii="Angsana New" w:eastAsia="Times New Roman" w:hAnsi="Angsana New" w:cs="Angsana New"/>
          <w:color w:val="222222"/>
          <w:sz w:val="36"/>
          <w:szCs w:val="36"/>
          <w:lang w:eastAsia="en-IN"/>
        </w:rPr>
      </w:pPr>
      <w:ins w:id="69" w:author="Unknown">
        <w:r w:rsidRPr="0066518F">
          <w:rPr>
            <w:rFonts w:ascii="Angsana New" w:eastAsia="Times New Roman" w:hAnsi="Angsana New" w:cs="Angsana New"/>
            <w:color w:val="222222"/>
            <w:sz w:val="36"/>
            <w:szCs w:val="36"/>
            <w:lang w:eastAsia="en-IN"/>
          </w:rPr>
          <w:t>There, all done and all good.</w:t>
        </w:r>
      </w:ins>
    </w:p>
    <w:p w:rsidR="009147ED" w:rsidRPr="0066518F" w:rsidRDefault="009147ED" w:rsidP="009147ED">
      <w:pPr>
        <w:shd w:val="clear" w:color="auto" w:fill="FFFFFF"/>
        <w:spacing w:before="400" w:after="133" w:line="267" w:lineRule="atLeast"/>
        <w:outlineLvl w:val="2"/>
        <w:rPr>
          <w:ins w:id="70" w:author="Unknown"/>
          <w:rFonts w:ascii="Angsana New" w:eastAsia="Times New Roman" w:hAnsi="Angsana New" w:cs="Angsana New"/>
          <w:b/>
          <w:bCs/>
          <w:color w:val="000000"/>
          <w:sz w:val="36"/>
          <w:szCs w:val="36"/>
          <w:lang w:eastAsia="en-IN"/>
        </w:rPr>
      </w:pPr>
      <w:ins w:id="71" w:author="Unknown">
        <w:r w:rsidRPr="0066518F">
          <w:rPr>
            <w:rFonts w:ascii="Angsana New" w:eastAsia="Times New Roman" w:hAnsi="Angsana New" w:cs="Angsana New"/>
            <w:b/>
            <w:bCs/>
            <w:color w:val="000000"/>
            <w:sz w:val="36"/>
            <w:szCs w:val="36"/>
            <w:lang w:eastAsia="en-IN"/>
          </w:rPr>
          <w:t>Test Cases Writing/Optimization Methods</w:t>
        </w:r>
      </w:ins>
    </w:p>
    <w:p w:rsidR="009147ED" w:rsidRPr="0066518F" w:rsidRDefault="009147ED" w:rsidP="009147ED">
      <w:pPr>
        <w:shd w:val="clear" w:color="auto" w:fill="FFFFFF"/>
        <w:spacing w:after="369" w:line="369" w:lineRule="atLeast"/>
        <w:rPr>
          <w:ins w:id="72" w:author="Unknown"/>
          <w:rFonts w:ascii="Angsana New" w:eastAsia="Times New Roman" w:hAnsi="Angsana New" w:cs="Angsana New"/>
          <w:color w:val="222222"/>
          <w:sz w:val="36"/>
          <w:szCs w:val="36"/>
          <w:lang w:eastAsia="en-IN"/>
        </w:rPr>
      </w:pPr>
      <w:ins w:id="73" w:author="Unknown">
        <w:r w:rsidRPr="0066518F">
          <w:rPr>
            <w:rFonts w:ascii="Angsana New" w:eastAsia="Times New Roman" w:hAnsi="Angsana New" w:cs="Angsana New"/>
            <w:color w:val="222222"/>
            <w:sz w:val="36"/>
            <w:szCs w:val="36"/>
            <w:lang w:eastAsia="en-IN"/>
          </w:rPr>
          <w:lastRenderedPageBreak/>
          <w:t>Now, imagine a situation where a certain page has a few 10’s of fields on it or has a complex business logic that is implemented in there. To make sure that we optimize the test case creation process in situations like that, we testers have certain Test case optimization methods.</w:t>
        </w:r>
      </w:ins>
    </w:p>
    <w:p w:rsidR="009147ED" w:rsidRPr="0066518F" w:rsidRDefault="009147ED" w:rsidP="009147ED">
      <w:pPr>
        <w:shd w:val="clear" w:color="auto" w:fill="FFFFFF"/>
        <w:spacing w:after="0" w:line="369" w:lineRule="atLeast"/>
        <w:rPr>
          <w:ins w:id="74" w:author="Unknown"/>
          <w:rFonts w:ascii="Angsana New" w:eastAsia="Times New Roman" w:hAnsi="Angsana New" w:cs="Angsana New"/>
          <w:color w:val="222222"/>
          <w:sz w:val="36"/>
          <w:szCs w:val="36"/>
          <w:lang w:eastAsia="en-IN"/>
        </w:rPr>
      </w:pPr>
      <w:ins w:id="75" w:author="Unknown">
        <w:r w:rsidRPr="0066518F">
          <w:rPr>
            <w:rFonts w:ascii="Angsana New" w:eastAsia="Times New Roman" w:hAnsi="Angsana New" w:cs="Angsana New"/>
            <w:b/>
            <w:bCs/>
            <w:color w:val="222222"/>
            <w:sz w:val="36"/>
            <w:szCs w:val="36"/>
            <w:lang w:eastAsia="en-IN"/>
          </w:rPr>
          <w:t> Below is a list and please check out the links provided for more information on these methods.</w:t>
        </w:r>
      </w:ins>
    </w:p>
    <w:p w:rsidR="009147ED" w:rsidRPr="0066518F" w:rsidRDefault="009147ED" w:rsidP="009147ED">
      <w:pPr>
        <w:numPr>
          <w:ilvl w:val="0"/>
          <w:numId w:val="2"/>
        </w:numPr>
        <w:shd w:val="clear" w:color="auto" w:fill="FFFFFF"/>
        <w:spacing w:after="0" w:line="369" w:lineRule="atLeast"/>
        <w:rPr>
          <w:ins w:id="76" w:author="Unknown"/>
          <w:rFonts w:ascii="Angsana New" w:eastAsia="Times New Roman" w:hAnsi="Angsana New" w:cs="Angsana New"/>
          <w:color w:val="222222"/>
          <w:sz w:val="36"/>
          <w:szCs w:val="36"/>
          <w:lang w:eastAsia="en-IN"/>
        </w:rPr>
      </w:pPr>
      <w:ins w:id="77" w:author="Unknown">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"http://www.softwaretestinghelp.com/what-is-boundary-value-analysis-and-equivalence-partitioning/" \o "BVA"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Boundary value analysis</w:t>
        </w:r>
        <w:r w:rsidRPr="0066518F">
          <w:rPr>
            <w:rFonts w:ascii="Angsana New" w:eastAsia="Times New Roman" w:hAnsi="Angsana New" w:cs="Angsana New"/>
            <w:color w:val="222222"/>
            <w:sz w:val="36"/>
            <w:szCs w:val="36"/>
            <w:lang w:eastAsia="en-IN"/>
          </w:rPr>
          <w:fldChar w:fldCharType="end"/>
        </w:r>
      </w:ins>
    </w:p>
    <w:p w:rsidR="009147ED" w:rsidRPr="0066518F" w:rsidRDefault="009147ED" w:rsidP="009147ED">
      <w:pPr>
        <w:numPr>
          <w:ilvl w:val="0"/>
          <w:numId w:val="2"/>
        </w:numPr>
        <w:shd w:val="clear" w:color="auto" w:fill="FFFFFF"/>
        <w:spacing w:after="0" w:line="369" w:lineRule="atLeast"/>
        <w:rPr>
          <w:ins w:id="78" w:author="Unknown"/>
          <w:rFonts w:ascii="Angsana New" w:eastAsia="Times New Roman" w:hAnsi="Angsana New" w:cs="Angsana New"/>
          <w:color w:val="222222"/>
          <w:sz w:val="36"/>
          <w:szCs w:val="36"/>
          <w:lang w:eastAsia="en-IN"/>
        </w:rPr>
      </w:pPr>
      <w:ins w:id="79" w:author="Unknown">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"http://www.softwaretestinghelp.com/what-is-boundary-value-analysis-and-equivalence-partitioning/" \o "EP"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Equivalence partitioning</w:t>
        </w:r>
        <w:r w:rsidRPr="0066518F">
          <w:rPr>
            <w:rFonts w:ascii="Angsana New" w:eastAsia="Times New Roman" w:hAnsi="Angsana New" w:cs="Angsana New"/>
            <w:color w:val="222222"/>
            <w:sz w:val="36"/>
            <w:szCs w:val="36"/>
            <w:lang w:eastAsia="en-IN"/>
          </w:rPr>
          <w:fldChar w:fldCharType="end"/>
        </w:r>
      </w:ins>
    </w:p>
    <w:p w:rsidR="009147ED" w:rsidRPr="0066518F" w:rsidRDefault="009147ED" w:rsidP="009147ED">
      <w:pPr>
        <w:numPr>
          <w:ilvl w:val="0"/>
          <w:numId w:val="2"/>
        </w:numPr>
        <w:shd w:val="clear" w:color="auto" w:fill="FFFFFF"/>
        <w:spacing w:after="0" w:line="369" w:lineRule="atLeast"/>
        <w:rPr>
          <w:ins w:id="80" w:author="Unknown"/>
          <w:rFonts w:ascii="Angsana New" w:eastAsia="Times New Roman" w:hAnsi="Angsana New" w:cs="Angsana New"/>
          <w:color w:val="222222"/>
          <w:sz w:val="36"/>
          <w:szCs w:val="36"/>
          <w:lang w:eastAsia="en-IN"/>
        </w:rPr>
      </w:pPr>
      <w:ins w:id="81" w:author="Unknown">
        <w:r w:rsidRPr="0066518F">
          <w:rPr>
            <w:rFonts w:ascii="Angsana New" w:eastAsia="Times New Roman" w:hAnsi="Angsana New" w:cs="Angsana New"/>
            <w:b/>
            <w:bCs/>
            <w:color w:val="222222"/>
            <w:sz w:val="36"/>
            <w:szCs w:val="36"/>
            <w:lang w:eastAsia="en-IN"/>
          </w:rPr>
          <w:fldChar w:fldCharType="begin"/>
        </w:r>
        <w:r w:rsidRPr="0066518F">
          <w:rPr>
            <w:rFonts w:ascii="Angsana New" w:eastAsia="Times New Roman" w:hAnsi="Angsana New" w:cs="Angsana New"/>
            <w:b/>
            <w:bCs/>
            <w:color w:val="222222"/>
            <w:sz w:val="36"/>
            <w:szCs w:val="36"/>
            <w:lang w:eastAsia="en-IN"/>
          </w:rPr>
          <w:instrText xml:space="preserve"> HYPERLINK "http://en.wikipedia.org/wiki/Error_guessing" \o "Error guessing" \t "_blank" </w:instrText>
        </w:r>
        <w:r w:rsidRPr="0066518F">
          <w:rPr>
            <w:rFonts w:ascii="Angsana New" w:eastAsia="Times New Roman" w:hAnsi="Angsana New" w:cs="Angsana New"/>
            <w:b/>
            <w:bCs/>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Error guessing</w:t>
        </w:r>
        <w:r w:rsidRPr="0066518F">
          <w:rPr>
            <w:rFonts w:ascii="Angsana New" w:eastAsia="Times New Roman" w:hAnsi="Angsana New" w:cs="Angsana New"/>
            <w:b/>
            <w:bCs/>
            <w:color w:val="222222"/>
            <w:sz w:val="36"/>
            <w:szCs w:val="36"/>
            <w:lang w:eastAsia="en-IN"/>
          </w:rPr>
          <w:fldChar w:fldCharType="end"/>
        </w:r>
        <w:r w:rsidRPr="0066518F">
          <w:rPr>
            <w:rFonts w:ascii="Angsana New" w:eastAsia="Times New Roman" w:hAnsi="Angsana New" w:cs="Angsana New"/>
            <w:b/>
            <w:bCs/>
            <w:color w:val="222222"/>
            <w:sz w:val="36"/>
            <w:szCs w:val="36"/>
            <w:lang w:eastAsia="en-IN"/>
          </w:rPr>
          <w:t> -</w:t>
        </w:r>
        <w:r w:rsidRPr="0066518F">
          <w:rPr>
            <w:rFonts w:ascii="Angsana New" w:eastAsia="Times New Roman" w:hAnsi="Angsana New" w:cs="Angsana New"/>
            <w:color w:val="222222"/>
            <w:sz w:val="36"/>
            <w:szCs w:val="36"/>
            <w:lang w:eastAsia="en-IN"/>
          </w:rPr>
          <w:t> This is a very simple method and relies on a tester’s intuition. An example is: Say there is a date field on a page. The requirements are going to specify that a valid date is to be accepted by this field. Now, a tester can try “Feb 30” as a date- because as far as the numbers are concerned, it is a valid input, but February is a month that never has 30 days in it- so an invalid input.</w:t>
        </w:r>
      </w:ins>
    </w:p>
    <w:p w:rsidR="009147ED" w:rsidRPr="0066518F" w:rsidRDefault="009147ED" w:rsidP="009147ED">
      <w:pPr>
        <w:numPr>
          <w:ilvl w:val="0"/>
          <w:numId w:val="2"/>
        </w:numPr>
        <w:shd w:val="clear" w:color="auto" w:fill="FFFFFF"/>
        <w:spacing w:after="0" w:line="369" w:lineRule="atLeast"/>
        <w:rPr>
          <w:ins w:id="82" w:author="Unknown"/>
          <w:rFonts w:ascii="Angsana New" w:eastAsia="Times New Roman" w:hAnsi="Angsana New" w:cs="Angsana New"/>
          <w:color w:val="222222"/>
          <w:sz w:val="36"/>
          <w:szCs w:val="36"/>
          <w:lang w:eastAsia="en-IN"/>
        </w:rPr>
      </w:pPr>
      <w:ins w:id="83" w:author="Unknown">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"http://www.softwaretestinghelp.com/state-transition-testing-technique-for-testing-complex-applications/" \o "state transition testing technique"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State transition diagrams</w:t>
        </w:r>
        <w:r w:rsidRPr="0066518F">
          <w:rPr>
            <w:rFonts w:ascii="Angsana New" w:eastAsia="Times New Roman" w:hAnsi="Angsana New" w:cs="Angsana New"/>
            <w:color w:val="222222"/>
            <w:sz w:val="36"/>
            <w:szCs w:val="36"/>
            <w:lang w:eastAsia="en-IN"/>
          </w:rPr>
          <w:fldChar w:fldCharType="end"/>
        </w:r>
      </w:ins>
    </w:p>
    <w:p w:rsidR="009147ED" w:rsidRPr="0066518F" w:rsidRDefault="009147ED" w:rsidP="009147ED">
      <w:pPr>
        <w:numPr>
          <w:ilvl w:val="0"/>
          <w:numId w:val="2"/>
        </w:numPr>
        <w:shd w:val="clear" w:color="auto" w:fill="FFFFFF"/>
        <w:spacing w:after="0" w:line="369" w:lineRule="atLeast"/>
        <w:rPr>
          <w:ins w:id="84" w:author="Unknown"/>
          <w:rFonts w:ascii="Angsana New" w:eastAsia="Times New Roman" w:hAnsi="Angsana New" w:cs="Angsana New"/>
          <w:color w:val="222222"/>
          <w:sz w:val="36"/>
          <w:szCs w:val="36"/>
          <w:lang w:eastAsia="en-IN"/>
        </w:rPr>
      </w:pPr>
      <w:ins w:id="85" w:author="Unknown">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"http://www.softwaretestinghelp.com/decision-table-test-case-design-technique/" \o "Decision table"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Decision tables</w:t>
        </w:r>
        <w:r w:rsidRPr="0066518F">
          <w:rPr>
            <w:rFonts w:ascii="Angsana New" w:eastAsia="Times New Roman" w:hAnsi="Angsana New" w:cs="Angsana New"/>
            <w:color w:val="222222"/>
            <w:sz w:val="36"/>
            <w:szCs w:val="36"/>
            <w:lang w:eastAsia="en-IN"/>
          </w:rPr>
          <w:fldChar w:fldCharType="end"/>
        </w:r>
      </w:ins>
    </w:p>
    <w:p w:rsidR="009147ED" w:rsidRPr="0066518F" w:rsidRDefault="009147ED" w:rsidP="009147ED">
      <w:pPr>
        <w:shd w:val="clear" w:color="auto" w:fill="FFFFFF"/>
        <w:spacing w:after="369" w:line="369" w:lineRule="atLeast"/>
        <w:rPr>
          <w:ins w:id="86" w:author="Unknown"/>
          <w:rFonts w:ascii="Angsana New" w:eastAsia="Times New Roman" w:hAnsi="Angsana New" w:cs="Angsana New"/>
          <w:color w:val="222222"/>
          <w:sz w:val="36"/>
          <w:szCs w:val="36"/>
          <w:lang w:eastAsia="en-IN"/>
        </w:rPr>
      </w:pPr>
      <w:ins w:id="87" w:author="Unknown">
        <w:r w:rsidRPr="0066518F">
          <w:rPr>
            <w:rFonts w:ascii="Angsana New" w:eastAsia="Times New Roman" w:hAnsi="Angsana New" w:cs="Angsana New"/>
            <w:color w:val="222222"/>
            <w:sz w:val="36"/>
            <w:szCs w:val="36"/>
            <w:lang w:eastAsia="en-IN"/>
          </w:rPr>
          <w:t>Using the above techniques and following the general test case creation process, we create a set of test cases that would effective test the application on hand.</w:t>
        </w:r>
      </w:ins>
    </w:p>
    <w:p w:rsidR="009147ED" w:rsidRPr="0066518F" w:rsidRDefault="009147ED" w:rsidP="009147ED">
      <w:pPr>
        <w:shd w:val="clear" w:color="auto" w:fill="FFFFFF"/>
        <w:spacing w:before="400" w:after="133" w:line="267" w:lineRule="atLeast"/>
        <w:outlineLvl w:val="2"/>
        <w:rPr>
          <w:ins w:id="88" w:author="Unknown"/>
          <w:rFonts w:ascii="Angsana New" w:eastAsia="Times New Roman" w:hAnsi="Angsana New" w:cs="Angsana New"/>
          <w:b/>
          <w:bCs/>
          <w:color w:val="000000"/>
          <w:sz w:val="36"/>
          <w:szCs w:val="36"/>
          <w:lang w:eastAsia="en-IN"/>
        </w:rPr>
      </w:pPr>
      <w:ins w:id="89" w:author="Unknown">
        <w:r w:rsidRPr="0066518F">
          <w:rPr>
            <w:rFonts w:ascii="Angsana New" w:eastAsia="Times New Roman" w:hAnsi="Angsana New" w:cs="Angsana New"/>
            <w:b/>
            <w:bCs/>
            <w:color w:val="000000"/>
            <w:sz w:val="36"/>
            <w:szCs w:val="36"/>
            <w:lang w:eastAsia="en-IN"/>
          </w:rPr>
          <w:t>A few important points to note:</w:t>
        </w:r>
      </w:ins>
    </w:p>
    <w:p w:rsidR="009147ED" w:rsidRPr="0066518F" w:rsidRDefault="009147ED" w:rsidP="009147ED">
      <w:pPr>
        <w:numPr>
          <w:ilvl w:val="0"/>
          <w:numId w:val="3"/>
        </w:numPr>
        <w:shd w:val="clear" w:color="auto" w:fill="FFFFFF"/>
        <w:spacing w:after="0" w:line="369" w:lineRule="atLeast"/>
        <w:rPr>
          <w:ins w:id="90" w:author="Unknown"/>
          <w:rFonts w:ascii="Angsana New" w:eastAsia="Times New Roman" w:hAnsi="Angsana New" w:cs="Angsana New"/>
          <w:color w:val="222222"/>
          <w:sz w:val="36"/>
          <w:szCs w:val="36"/>
          <w:lang w:eastAsia="en-IN"/>
        </w:rPr>
      </w:pPr>
      <w:ins w:id="91" w:author="Unknown">
        <w:r w:rsidRPr="0066518F">
          <w:rPr>
            <w:rFonts w:ascii="Angsana New" w:eastAsia="Times New Roman" w:hAnsi="Angsana New" w:cs="Angsana New"/>
            <w:color w:val="222222"/>
            <w:sz w:val="36"/>
            <w:szCs w:val="36"/>
            <w:lang w:eastAsia="en-IN"/>
          </w:rPr>
          <w:t>The test cases we create are not only the point of reference for the QA phase but also to the UAT.</w:t>
        </w:r>
      </w:ins>
    </w:p>
    <w:p w:rsidR="009147ED" w:rsidRPr="0066518F" w:rsidRDefault="009147ED" w:rsidP="009147ED">
      <w:pPr>
        <w:numPr>
          <w:ilvl w:val="0"/>
          <w:numId w:val="3"/>
        </w:numPr>
        <w:shd w:val="clear" w:color="auto" w:fill="FFFFFF"/>
        <w:spacing w:after="0" w:line="369" w:lineRule="atLeast"/>
        <w:rPr>
          <w:ins w:id="92" w:author="Unknown"/>
          <w:rFonts w:ascii="Angsana New" w:eastAsia="Times New Roman" w:hAnsi="Angsana New" w:cs="Angsana New"/>
          <w:color w:val="222222"/>
          <w:sz w:val="36"/>
          <w:szCs w:val="36"/>
          <w:lang w:eastAsia="en-IN"/>
        </w:rPr>
      </w:pPr>
      <w:ins w:id="93" w:author="Unknown">
        <w:r w:rsidRPr="0066518F">
          <w:rPr>
            <w:rFonts w:ascii="Angsana New" w:eastAsia="Times New Roman" w:hAnsi="Angsana New" w:cs="Angsana New"/>
            <w:color w:val="222222"/>
            <w:sz w:val="36"/>
            <w:szCs w:val="36"/>
            <w:lang w:eastAsia="en-IN"/>
          </w:rPr>
          <w:t>Internally test cases are </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"http://www.softwaretestinghelp.com/test-documentation-reviews/" \o "Test reviews"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peer reviewed within the team</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w:t>
        </w:r>
      </w:ins>
    </w:p>
    <w:p w:rsidR="009147ED" w:rsidRPr="0066518F" w:rsidRDefault="009147ED" w:rsidP="009147ED">
      <w:pPr>
        <w:numPr>
          <w:ilvl w:val="0"/>
          <w:numId w:val="3"/>
        </w:numPr>
        <w:shd w:val="clear" w:color="auto" w:fill="FFFFFF"/>
        <w:spacing w:after="0" w:line="369" w:lineRule="atLeast"/>
        <w:rPr>
          <w:ins w:id="94" w:author="Unknown"/>
          <w:rFonts w:ascii="Angsana New" w:eastAsia="Times New Roman" w:hAnsi="Angsana New" w:cs="Angsana New"/>
          <w:color w:val="222222"/>
          <w:sz w:val="36"/>
          <w:szCs w:val="36"/>
          <w:lang w:eastAsia="en-IN"/>
        </w:rPr>
      </w:pPr>
      <w:ins w:id="95" w:author="Unknown">
        <w:r w:rsidRPr="0066518F">
          <w:rPr>
            <w:rFonts w:ascii="Angsana New" w:eastAsia="Times New Roman" w:hAnsi="Angsana New" w:cs="Angsana New"/>
            <w:color w:val="222222"/>
            <w:sz w:val="36"/>
            <w:szCs w:val="36"/>
            <w:lang w:eastAsia="en-IN"/>
          </w:rPr>
          <w:t>When a certain situation is not addressed by a test case – the rule of thumb is</w:t>
        </w:r>
        <w:proofErr w:type="gramStart"/>
        <w:r w:rsidRPr="0066518F">
          <w:rPr>
            <w:rFonts w:ascii="Angsana New" w:eastAsia="Times New Roman" w:hAnsi="Angsana New" w:cs="Angsana New"/>
            <w:color w:val="222222"/>
            <w:sz w:val="36"/>
            <w:szCs w:val="36"/>
            <w:lang w:eastAsia="en-IN"/>
          </w:rPr>
          <w:t>,</w:t>
        </w:r>
        <w:proofErr w:type="gramEnd"/>
        <w:r w:rsidRPr="0066518F">
          <w:rPr>
            <w:rFonts w:ascii="Angsana New" w:eastAsia="Times New Roman" w:hAnsi="Angsana New" w:cs="Angsana New"/>
            <w:color w:val="222222"/>
            <w:sz w:val="36"/>
            <w:szCs w:val="36"/>
            <w:lang w:eastAsia="en-IN"/>
          </w:rPr>
          <w:t xml:space="preserve"> it is not going to get tested. So, this is a good place to check whether the test suite we created achieves the 100% test coverage goal or not. To do so, a traceability matrix can be created. Check out all there is to know </w:t>
        </w:r>
        <w:proofErr w:type="spellStart"/>
        <w:r w:rsidRPr="0066518F">
          <w:rPr>
            <w:rFonts w:ascii="Angsana New" w:eastAsia="Times New Roman" w:hAnsi="Angsana New" w:cs="Angsana New"/>
            <w:color w:val="222222"/>
            <w:sz w:val="36"/>
            <w:szCs w:val="36"/>
            <w:lang w:eastAsia="en-IN"/>
          </w:rPr>
          <w:t>about</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"http://www.softwaretestinghelp.com/requirements-traceability-matrix/" \o "TM"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traceability</w:t>
        </w:r>
        <w:proofErr w:type="spellEnd"/>
        <w:r w:rsidRPr="0066518F">
          <w:rPr>
            <w:rFonts w:ascii="Angsana New" w:eastAsia="Times New Roman" w:hAnsi="Angsana New" w:cs="Angsana New"/>
            <w:color w:val="777777"/>
            <w:sz w:val="36"/>
            <w:szCs w:val="36"/>
            <w:u w:val="single"/>
            <w:bdr w:val="none" w:sz="0" w:space="0" w:color="auto" w:frame="1"/>
            <w:lang w:eastAsia="en-IN"/>
          </w:rPr>
          <w:t xml:space="preserve"> matrix here</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w:t>
        </w:r>
      </w:ins>
    </w:p>
    <w:p w:rsidR="009147ED" w:rsidRPr="0066518F" w:rsidRDefault="009147ED" w:rsidP="009147ED">
      <w:pPr>
        <w:numPr>
          <w:ilvl w:val="0"/>
          <w:numId w:val="3"/>
        </w:numPr>
        <w:shd w:val="clear" w:color="auto" w:fill="FFFFFF"/>
        <w:spacing w:after="0" w:line="369" w:lineRule="atLeast"/>
        <w:rPr>
          <w:ins w:id="96" w:author="Unknown"/>
          <w:rFonts w:ascii="Angsana New" w:eastAsia="Times New Roman" w:hAnsi="Angsana New" w:cs="Angsana New"/>
          <w:color w:val="222222"/>
          <w:sz w:val="36"/>
          <w:szCs w:val="36"/>
          <w:lang w:eastAsia="en-IN"/>
        </w:rPr>
      </w:pPr>
      <w:ins w:id="97" w:author="Unknown">
        <w:r w:rsidRPr="0066518F">
          <w:rPr>
            <w:rFonts w:ascii="Angsana New" w:eastAsia="Times New Roman" w:hAnsi="Angsana New" w:cs="Angsana New"/>
            <w:color w:val="222222"/>
            <w:sz w:val="36"/>
            <w:szCs w:val="36"/>
            <w:lang w:eastAsia="en-IN"/>
          </w:rPr>
          <w:lastRenderedPageBreak/>
          <w:t>Tools – Test management tools like </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"http://www.softwaretestinghelp.com/learn-hp-quality-center-qc-in-4-days/" \o "Learn QC in 7 Days"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QC</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 </w:t>
        </w:r>
        <w:proofErr w:type="spellStart"/>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"http://www.softwaretestinghelp.com/test-management-tool-qtest-review/" \o "qTest"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qTest</w:t>
        </w:r>
        <w:proofErr w:type="spellEnd"/>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 xml:space="preserve"> help us with the test case creation activity. For an example on how test cases can be dealt with using Quality </w:t>
        </w:r>
        <w:proofErr w:type="spellStart"/>
        <w:r w:rsidRPr="0066518F">
          <w:rPr>
            <w:rFonts w:ascii="Angsana New" w:eastAsia="Times New Roman" w:hAnsi="Angsana New" w:cs="Angsana New"/>
            <w:color w:val="222222"/>
            <w:sz w:val="36"/>
            <w:szCs w:val="36"/>
            <w:lang w:eastAsia="en-IN"/>
          </w:rPr>
          <w:t>Center</w:t>
        </w:r>
        <w:proofErr w:type="spellEnd"/>
        <w:r w:rsidRPr="0066518F">
          <w:rPr>
            <w:rFonts w:ascii="Angsana New" w:eastAsia="Times New Roman" w:hAnsi="Angsana New" w:cs="Angsana New"/>
            <w:color w:val="222222"/>
            <w:sz w:val="36"/>
            <w:szCs w:val="36"/>
            <w:lang w:eastAsia="en-IN"/>
          </w:rPr>
          <w:t>, check out </w:t>
        </w:r>
        <w:r w:rsidRPr="0066518F">
          <w:rPr>
            <w:rFonts w:ascii="Angsana New" w:eastAsia="Times New Roman" w:hAnsi="Angsana New" w:cs="Angsana New"/>
            <w:color w:val="222222"/>
            <w:sz w:val="36"/>
            <w:szCs w:val="36"/>
            <w:lang w:eastAsia="en-IN"/>
          </w:rPr>
          <w:fldChar w:fldCharType="begin"/>
        </w:r>
        <w:r w:rsidRPr="0066518F">
          <w:rPr>
            <w:rFonts w:ascii="Angsana New" w:eastAsia="Times New Roman" w:hAnsi="Angsana New" w:cs="Angsana New"/>
            <w:color w:val="222222"/>
            <w:sz w:val="36"/>
            <w:szCs w:val="36"/>
            <w:lang w:eastAsia="en-IN"/>
          </w:rPr>
          <w:instrText xml:space="preserve"> HYPERLINK "http://www.softwaretestinghelp.com/hp-quality-center-tutorial-4/" \o "Test cases in QC" </w:instrText>
        </w:r>
        <w:r w:rsidRPr="0066518F">
          <w:rPr>
            <w:rFonts w:ascii="Angsana New" w:eastAsia="Times New Roman" w:hAnsi="Angsana New" w:cs="Angsana New"/>
            <w:color w:val="222222"/>
            <w:sz w:val="36"/>
            <w:szCs w:val="36"/>
            <w:lang w:eastAsia="en-IN"/>
          </w:rPr>
          <w:fldChar w:fldCharType="separate"/>
        </w:r>
        <w:r w:rsidRPr="0066518F">
          <w:rPr>
            <w:rFonts w:ascii="Angsana New" w:eastAsia="Times New Roman" w:hAnsi="Angsana New" w:cs="Angsana New"/>
            <w:color w:val="777777"/>
            <w:sz w:val="36"/>
            <w:szCs w:val="36"/>
            <w:u w:val="single"/>
            <w:bdr w:val="none" w:sz="0" w:space="0" w:color="auto" w:frame="1"/>
            <w:lang w:eastAsia="en-IN"/>
          </w:rPr>
          <w:t xml:space="preserve">this Quality </w:t>
        </w:r>
        <w:proofErr w:type="spellStart"/>
        <w:r w:rsidRPr="0066518F">
          <w:rPr>
            <w:rFonts w:ascii="Angsana New" w:eastAsia="Times New Roman" w:hAnsi="Angsana New" w:cs="Angsana New"/>
            <w:color w:val="777777"/>
            <w:sz w:val="36"/>
            <w:szCs w:val="36"/>
            <w:u w:val="single"/>
            <w:bdr w:val="none" w:sz="0" w:space="0" w:color="auto" w:frame="1"/>
            <w:lang w:eastAsia="en-IN"/>
          </w:rPr>
          <w:t>Center</w:t>
        </w:r>
        <w:proofErr w:type="spellEnd"/>
        <w:r w:rsidRPr="0066518F">
          <w:rPr>
            <w:rFonts w:ascii="Angsana New" w:eastAsia="Times New Roman" w:hAnsi="Angsana New" w:cs="Angsana New"/>
            <w:color w:val="777777"/>
            <w:sz w:val="36"/>
            <w:szCs w:val="36"/>
            <w:u w:val="single"/>
            <w:bdr w:val="none" w:sz="0" w:space="0" w:color="auto" w:frame="1"/>
            <w:lang w:eastAsia="en-IN"/>
          </w:rPr>
          <w:t xml:space="preserve"> tutorial</w:t>
        </w:r>
        <w:r w:rsidRPr="0066518F">
          <w:rPr>
            <w:rFonts w:ascii="Angsana New" w:eastAsia="Times New Roman" w:hAnsi="Angsana New" w:cs="Angsana New"/>
            <w:color w:val="222222"/>
            <w:sz w:val="36"/>
            <w:szCs w:val="36"/>
            <w:lang w:eastAsia="en-IN"/>
          </w:rPr>
          <w:fldChar w:fldCharType="end"/>
        </w:r>
        <w:r w:rsidRPr="0066518F">
          <w:rPr>
            <w:rFonts w:ascii="Angsana New" w:eastAsia="Times New Roman" w:hAnsi="Angsana New" w:cs="Angsana New"/>
            <w:color w:val="222222"/>
            <w:sz w:val="36"/>
            <w:szCs w:val="36"/>
            <w:lang w:eastAsia="en-IN"/>
          </w:rPr>
          <w:t>.</w:t>
        </w:r>
      </w:ins>
    </w:p>
    <w:p w:rsidR="009147ED" w:rsidRPr="0066518F" w:rsidRDefault="009147ED" w:rsidP="009147ED">
      <w:pPr>
        <w:numPr>
          <w:ilvl w:val="0"/>
          <w:numId w:val="3"/>
        </w:numPr>
        <w:shd w:val="clear" w:color="auto" w:fill="FFFFFF"/>
        <w:spacing w:after="0" w:line="369" w:lineRule="atLeast"/>
        <w:rPr>
          <w:ins w:id="98" w:author="Unknown"/>
          <w:rFonts w:ascii="Angsana New" w:eastAsia="Times New Roman" w:hAnsi="Angsana New" w:cs="Angsana New"/>
          <w:color w:val="222222"/>
          <w:sz w:val="36"/>
          <w:szCs w:val="36"/>
          <w:lang w:eastAsia="en-IN"/>
        </w:rPr>
      </w:pPr>
      <w:ins w:id="99" w:author="Unknown">
        <w:r w:rsidRPr="0066518F">
          <w:rPr>
            <w:rFonts w:ascii="Angsana New" w:eastAsia="Times New Roman" w:hAnsi="Angsana New" w:cs="Angsana New"/>
            <w:color w:val="222222"/>
            <w:sz w:val="36"/>
            <w:szCs w:val="36"/>
            <w:lang w:eastAsia="en-IN"/>
          </w:rPr>
          <w:t>Automation tools can be used to create test cases- in which case, they are referred to as, Test scripts.</w:t>
        </w:r>
      </w:ins>
    </w:p>
    <w:p w:rsidR="009147ED" w:rsidRPr="0066518F" w:rsidRDefault="009147ED" w:rsidP="009147ED">
      <w:pPr>
        <w:shd w:val="clear" w:color="auto" w:fill="FFFFFF"/>
        <w:spacing w:after="0" w:line="369" w:lineRule="atLeast"/>
        <w:rPr>
          <w:ins w:id="100" w:author="Unknown"/>
          <w:rFonts w:ascii="Angsana New" w:eastAsia="Times New Roman" w:hAnsi="Angsana New" w:cs="Angsana New"/>
          <w:color w:val="222222"/>
          <w:sz w:val="36"/>
          <w:szCs w:val="36"/>
          <w:lang w:eastAsia="en-IN"/>
        </w:rPr>
      </w:pPr>
      <w:ins w:id="101" w:author="Unknown">
        <w:r w:rsidRPr="0066518F">
          <w:rPr>
            <w:rFonts w:ascii="Angsana New" w:eastAsia="Times New Roman" w:hAnsi="Angsana New" w:cs="Angsana New"/>
            <w:b/>
            <w:bCs/>
            <w:color w:val="222222"/>
            <w:sz w:val="36"/>
            <w:szCs w:val="36"/>
            <w:u w:val="single"/>
            <w:lang w:eastAsia="en-IN"/>
          </w:rPr>
          <w:t>Tip</w:t>
        </w:r>
        <w:r w:rsidRPr="0066518F">
          <w:rPr>
            <w:rFonts w:ascii="Angsana New" w:eastAsia="Times New Roman" w:hAnsi="Angsana New" w:cs="Angsana New"/>
            <w:color w:val="222222"/>
            <w:sz w:val="36"/>
            <w:szCs w:val="36"/>
            <w:lang w:eastAsia="en-IN"/>
          </w:rPr>
          <w:t>: Please perform a spell and grammar check on each and every document we create. We are the quality representatives for IT projects – and it doesn’t reflect positively on us if our deliverables themselves are of inferior quality.</w:t>
        </w:r>
      </w:ins>
    </w:p>
    <w:p w:rsidR="009147ED" w:rsidRPr="0066518F" w:rsidRDefault="009147ED" w:rsidP="009147ED">
      <w:pPr>
        <w:shd w:val="clear" w:color="auto" w:fill="FFFFFF"/>
        <w:spacing w:after="0" w:line="369" w:lineRule="atLeast"/>
        <w:rPr>
          <w:ins w:id="102" w:author="Unknown"/>
          <w:rFonts w:ascii="Angsana New" w:eastAsia="Times New Roman" w:hAnsi="Angsana New" w:cs="Angsana New"/>
          <w:color w:val="222222"/>
          <w:sz w:val="36"/>
          <w:szCs w:val="36"/>
          <w:lang w:eastAsia="en-IN"/>
        </w:rPr>
      </w:pPr>
      <w:ins w:id="103" w:author="Unknown">
        <w:r w:rsidRPr="0066518F">
          <w:rPr>
            <w:rFonts w:ascii="Angsana New" w:eastAsia="Times New Roman" w:hAnsi="Angsana New" w:cs="Angsana New"/>
            <w:b/>
            <w:bCs/>
            <w:i/>
            <w:iCs/>
            <w:color w:val="222222"/>
            <w:sz w:val="36"/>
            <w:szCs w:val="36"/>
            <w:lang w:eastAsia="en-IN"/>
          </w:rPr>
          <w:t>That brings us to the finish of another interesting segment.</w:t>
        </w:r>
      </w:ins>
    </w:p>
    <w:p w:rsidR="009147ED" w:rsidRPr="0066518F" w:rsidRDefault="009147ED" w:rsidP="009147ED">
      <w:pPr>
        <w:shd w:val="clear" w:color="auto" w:fill="FFFFFF"/>
        <w:spacing w:before="400" w:after="133" w:line="267" w:lineRule="atLeast"/>
        <w:outlineLvl w:val="2"/>
        <w:rPr>
          <w:ins w:id="104" w:author="Unknown"/>
          <w:rFonts w:ascii="Angsana New" w:eastAsia="Times New Roman" w:hAnsi="Angsana New" w:cs="Angsana New"/>
          <w:b/>
          <w:bCs/>
          <w:color w:val="000000"/>
          <w:sz w:val="36"/>
          <w:szCs w:val="36"/>
          <w:lang w:eastAsia="en-IN"/>
        </w:rPr>
      </w:pPr>
      <w:ins w:id="105" w:author="Unknown">
        <w:r w:rsidRPr="0066518F">
          <w:rPr>
            <w:rFonts w:ascii="Angsana New" w:eastAsia="Times New Roman" w:hAnsi="Angsana New" w:cs="Angsana New"/>
            <w:b/>
            <w:bCs/>
            <w:color w:val="000000"/>
            <w:sz w:val="36"/>
            <w:szCs w:val="36"/>
            <w:lang w:eastAsia="en-IN"/>
          </w:rPr>
          <w:t>Conclusion:</w:t>
        </w:r>
      </w:ins>
    </w:p>
    <w:p w:rsidR="009147ED" w:rsidRPr="0066518F" w:rsidRDefault="009147ED" w:rsidP="009147ED">
      <w:pPr>
        <w:shd w:val="clear" w:color="auto" w:fill="FFFFFF"/>
        <w:spacing w:after="369" w:line="369" w:lineRule="atLeast"/>
        <w:rPr>
          <w:ins w:id="106" w:author="Unknown"/>
          <w:rFonts w:ascii="Angsana New" w:eastAsia="Times New Roman" w:hAnsi="Angsana New" w:cs="Angsana New"/>
          <w:color w:val="222222"/>
          <w:sz w:val="36"/>
          <w:szCs w:val="36"/>
          <w:lang w:eastAsia="en-IN"/>
        </w:rPr>
      </w:pPr>
      <w:ins w:id="107" w:author="Unknown">
        <w:r w:rsidRPr="0066518F">
          <w:rPr>
            <w:rFonts w:ascii="Angsana New" w:eastAsia="Times New Roman" w:hAnsi="Angsana New" w:cs="Angsana New"/>
            <w:color w:val="222222"/>
            <w:sz w:val="36"/>
            <w:szCs w:val="36"/>
            <w:lang w:eastAsia="en-IN"/>
          </w:rPr>
          <w:t>The end of test creation process/test design phase (STLC) and the end of the Code phase (SDLC) will generally mark the end of test preparation phase and the beginning of the Test execution phase.</w:t>
        </w:r>
      </w:ins>
    </w:p>
    <w:p w:rsidR="009147ED" w:rsidRPr="0066518F" w:rsidRDefault="009147ED" w:rsidP="009147ED">
      <w:pPr>
        <w:shd w:val="clear" w:color="auto" w:fill="FFFFFF"/>
        <w:spacing w:after="0" w:line="369" w:lineRule="atLeast"/>
        <w:rPr>
          <w:ins w:id="108" w:author="Unknown"/>
          <w:rFonts w:ascii="Angsana New" w:eastAsia="Times New Roman" w:hAnsi="Angsana New" w:cs="Angsana New"/>
          <w:color w:val="222222"/>
          <w:sz w:val="36"/>
          <w:szCs w:val="36"/>
          <w:lang w:eastAsia="en-IN"/>
        </w:rPr>
      </w:pPr>
      <w:ins w:id="109" w:author="Unknown">
        <w:r w:rsidRPr="0066518F">
          <w:rPr>
            <w:rFonts w:ascii="Angsana New" w:eastAsia="Times New Roman" w:hAnsi="Angsana New" w:cs="Angsana New"/>
            <w:b/>
            <w:bCs/>
            <w:color w:val="222222"/>
            <w:sz w:val="36"/>
            <w:szCs w:val="36"/>
            <w:lang w:eastAsia="en-IN"/>
          </w:rPr>
          <w:t>Next tutorial in this Software Testing Course</w:t>
        </w:r>
        <w:r w:rsidRPr="0066518F">
          <w:rPr>
            <w:rFonts w:ascii="Angsana New" w:eastAsia="Times New Roman" w:hAnsi="Angsana New" w:cs="Angsana New"/>
            <w:color w:val="222222"/>
            <w:sz w:val="36"/>
            <w:szCs w:val="36"/>
            <w:lang w:eastAsia="en-IN"/>
          </w:rPr>
          <w:t> – </w:t>
        </w:r>
        <w:r w:rsidRPr="0066518F">
          <w:rPr>
            <w:rFonts w:ascii="Angsana New" w:eastAsia="Times New Roman" w:hAnsi="Angsana New" w:cs="Angsana New"/>
            <w:i/>
            <w:iCs/>
            <w:color w:val="222222"/>
            <w:sz w:val="36"/>
            <w:szCs w:val="36"/>
            <w:lang w:eastAsia="en-IN"/>
          </w:rPr>
          <w:t>In the coming article, we will talk about what test execution is, what it includes and what are the expectations from the QA team during this phase.</w:t>
        </w:r>
      </w:ins>
    </w:p>
    <w:p w:rsidR="009147ED" w:rsidRPr="0066518F" w:rsidRDefault="009147ED" w:rsidP="009147ED">
      <w:pPr>
        <w:shd w:val="clear" w:color="auto" w:fill="FFFFFF"/>
        <w:spacing w:after="0" w:line="369" w:lineRule="atLeast"/>
        <w:rPr>
          <w:ins w:id="110" w:author="Unknown"/>
          <w:rFonts w:ascii="Angsana New" w:eastAsia="Times New Roman" w:hAnsi="Angsana New" w:cs="Angsana New"/>
          <w:color w:val="222222"/>
          <w:sz w:val="36"/>
          <w:szCs w:val="36"/>
          <w:lang w:eastAsia="en-IN"/>
        </w:rPr>
      </w:pPr>
      <w:ins w:id="111" w:author="Unknown">
        <w:r w:rsidRPr="0066518F">
          <w:rPr>
            <w:rFonts w:ascii="Angsana New" w:eastAsia="Times New Roman" w:hAnsi="Angsana New" w:cs="Angsana New"/>
            <w:color w:val="222222"/>
            <w:sz w:val="36"/>
            <w:szCs w:val="36"/>
            <w:lang w:eastAsia="en-IN"/>
          </w:rPr>
          <w:t>=&gt; </w:t>
        </w:r>
        <w:r w:rsidRPr="0066518F">
          <w:rPr>
            <w:rFonts w:ascii="Angsana New" w:eastAsia="Times New Roman" w:hAnsi="Angsana New" w:cs="Angsana New"/>
            <w:b/>
            <w:bCs/>
            <w:color w:val="222222"/>
            <w:sz w:val="36"/>
            <w:szCs w:val="36"/>
            <w:lang w:eastAsia="en-IN"/>
          </w:rPr>
          <w:t>QA Training Day 5:</w:t>
        </w:r>
        <w:r w:rsidRPr="0066518F">
          <w:rPr>
            <w:rFonts w:ascii="Angsana New" w:eastAsia="Times New Roman" w:hAnsi="Angsana New" w:cs="Angsana New"/>
            <w:color w:val="222222"/>
            <w:sz w:val="36"/>
            <w:szCs w:val="36"/>
            <w:lang w:eastAsia="en-IN"/>
          </w:rPr>
          <w:t> </w:t>
        </w:r>
        <w:r w:rsidRPr="0066518F">
          <w:rPr>
            <w:rFonts w:ascii="Angsana New" w:eastAsia="Times New Roman" w:hAnsi="Angsana New" w:cs="Angsana New"/>
            <w:b/>
            <w:bCs/>
            <w:color w:val="222222"/>
            <w:sz w:val="36"/>
            <w:szCs w:val="36"/>
            <w:lang w:eastAsia="en-IN"/>
          </w:rPr>
          <w:fldChar w:fldCharType="begin"/>
        </w:r>
        <w:r w:rsidRPr="0066518F">
          <w:rPr>
            <w:rFonts w:ascii="Angsana New" w:eastAsia="Times New Roman" w:hAnsi="Angsana New" w:cs="Angsana New"/>
            <w:b/>
            <w:bCs/>
            <w:color w:val="222222"/>
            <w:sz w:val="36"/>
            <w:szCs w:val="36"/>
            <w:lang w:eastAsia="en-IN"/>
          </w:rPr>
          <w:instrText xml:space="preserve"> HYPERLINK "http://www.softwaretestinghelp.com/test-execution-software-testing-qa-training-on-a-live-project-day-5/" \o "Test execution" </w:instrText>
        </w:r>
        <w:r w:rsidRPr="0066518F">
          <w:rPr>
            <w:rFonts w:ascii="Angsana New" w:eastAsia="Times New Roman" w:hAnsi="Angsana New" w:cs="Angsana New"/>
            <w:b/>
            <w:bCs/>
            <w:color w:val="222222"/>
            <w:sz w:val="36"/>
            <w:szCs w:val="36"/>
            <w:lang w:eastAsia="en-IN"/>
          </w:rPr>
          <w:fldChar w:fldCharType="separate"/>
        </w:r>
        <w:r w:rsidRPr="0066518F">
          <w:rPr>
            <w:rFonts w:ascii="Angsana New" w:eastAsia="Times New Roman" w:hAnsi="Angsana New" w:cs="Angsana New"/>
            <w:b/>
            <w:bCs/>
            <w:color w:val="777777"/>
            <w:sz w:val="36"/>
            <w:szCs w:val="36"/>
            <w:u w:val="single"/>
            <w:bdr w:val="none" w:sz="0" w:space="0" w:color="auto" w:frame="1"/>
            <w:lang w:eastAsia="en-IN"/>
          </w:rPr>
          <w:t>Test Execution</w:t>
        </w:r>
        <w:r w:rsidRPr="0066518F">
          <w:rPr>
            <w:rFonts w:ascii="Angsana New" w:eastAsia="Times New Roman" w:hAnsi="Angsana New" w:cs="Angsana New"/>
            <w:b/>
            <w:bCs/>
            <w:color w:val="222222"/>
            <w:sz w:val="36"/>
            <w:szCs w:val="36"/>
            <w:lang w:eastAsia="en-IN"/>
          </w:rPr>
          <w:fldChar w:fldCharType="end"/>
        </w:r>
      </w:ins>
    </w:p>
    <w:p w:rsidR="007859F6" w:rsidRPr="0066518F" w:rsidRDefault="007859F6">
      <w:pPr>
        <w:rPr>
          <w:rFonts w:ascii="Angsana New" w:hAnsi="Angsana New" w:cs="Angsana New"/>
          <w:sz w:val="36"/>
          <w:szCs w:val="36"/>
        </w:rPr>
      </w:pPr>
    </w:p>
    <w:sectPr w:rsidR="007859F6" w:rsidRPr="0066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96C2B"/>
    <w:multiLevelType w:val="multilevel"/>
    <w:tmpl w:val="1DE6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A72AED"/>
    <w:multiLevelType w:val="multilevel"/>
    <w:tmpl w:val="F4A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F8474F"/>
    <w:multiLevelType w:val="multilevel"/>
    <w:tmpl w:val="E18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ED"/>
    <w:rsid w:val="0066518F"/>
    <w:rsid w:val="007859F6"/>
    <w:rsid w:val="00914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147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47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147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47ED"/>
    <w:rPr>
      <w:rFonts w:ascii="Times New Roman" w:eastAsia="Times New Roman" w:hAnsi="Times New Roman" w:cs="Times New Roman"/>
      <w:b/>
      <w:bCs/>
      <w:sz w:val="24"/>
      <w:szCs w:val="24"/>
      <w:lang w:eastAsia="en-IN"/>
    </w:rPr>
  </w:style>
  <w:style w:type="paragraph" w:customStyle="1" w:styleId="postdate">
    <w:name w:val="post_date"/>
    <w:basedOn w:val="Normal"/>
    <w:rsid w:val="00914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147ED"/>
  </w:style>
  <w:style w:type="character" w:styleId="Hyperlink">
    <w:name w:val="Hyperlink"/>
    <w:basedOn w:val="DefaultParagraphFont"/>
    <w:uiPriority w:val="99"/>
    <w:semiHidden/>
    <w:unhideWhenUsed/>
    <w:rsid w:val="009147ED"/>
    <w:rPr>
      <w:color w:val="0000FF"/>
      <w:u w:val="single"/>
    </w:rPr>
  </w:style>
  <w:style w:type="paragraph" w:styleId="NormalWeb">
    <w:name w:val="Normal (Web)"/>
    <w:basedOn w:val="Normal"/>
    <w:uiPriority w:val="99"/>
    <w:semiHidden/>
    <w:unhideWhenUsed/>
    <w:rsid w:val="00914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47ED"/>
    <w:rPr>
      <w:b/>
      <w:bCs/>
    </w:rPr>
  </w:style>
  <w:style w:type="paragraph" w:styleId="BalloonText">
    <w:name w:val="Balloon Text"/>
    <w:basedOn w:val="Normal"/>
    <w:link w:val="BalloonTextChar"/>
    <w:uiPriority w:val="99"/>
    <w:semiHidden/>
    <w:unhideWhenUsed/>
    <w:rsid w:val="0091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7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147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47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147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47ED"/>
    <w:rPr>
      <w:rFonts w:ascii="Times New Roman" w:eastAsia="Times New Roman" w:hAnsi="Times New Roman" w:cs="Times New Roman"/>
      <w:b/>
      <w:bCs/>
      <w:sz w:val="24"/>
      <w:szCs w:val="24"/>
      <w:lang w:eastAsia="en-IN"/>
    </w:rPr>
  </w:style>
  <w:style w:type="paragraph" w:customStyle="1" w:styleId="postdate">
    <w:name w:val="post_date"/>
    <w:basedOn w:val="Normal"/>
    <w:rsid w:val="00914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147ED"/>
  </w:style>
  <w:style w:type="character" w:styleId="Hyperlink">
    <w:name w:val="Hyperlink"/>
    <w:basedOn w:val="DefaultParagraphFont"/>
    <w:uiPriority w:val="99"/>
    <w:semiHidden/>
    <w:unhideWhenUsed/>
    <w:rsid w:val="009147ED"/>
    <w:rPr>
      <w:color w:val="0000FF"/>
      <w:u w:val="single"/>
    </w:rPr>
  </w:style>
  <w:style w:type="paragraph" w:styleId="NormalWeb">
    <w:name w:val="Normal (Web)"/>
    <w:basedOn w:val="Normal"/>
    <w:uiPriority w:val="99"/>
    <w:semiHidden/>
    <w:unhideWhenUsed/>
    <w:rsid w:val="00914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47ED"/>
    <w:rPr>
      <w:b/>
      <w:bCs/>
    </w:rPr>
  </w:style>
  <w:style w:type="paragraph" w:styleId="BalloonText">
    <w:name w:val="Balloon Text"/>
    <w:basedOn w:val="Normal"/>
    <w:link w:val="BalloonTextChar"/>
    <w:uiPriority w:val="99"/>
    <w:semiHidden/>
    <w:unhideWhenUsed/>
    <w:rsid w:val="00914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7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710370">
      <w:bodyDiv w:val="1"/>
      <w:marLeft w:val="0"/>
      <w:marRight w:val="0"/>
      <w:marTop w:val="0"/>
      <w:marBottom w:val="0"/>
      <w:divBdr>
        <w:top w:val="none" w:sz="0" w:space="0" w:color="auto"/>
        <w:left w:val="none" w:sz="0" w:space="0" w:color="auto"/>
        <w:bottom w:val="none" w:sz="0" w:space="0" w:color="auto"/>
        <w:right w:val="none" w:sz="0" w:space="0" w:color="auto"/>
      </w:divBdr>
      <w:divsChild>
        <w:div w:id="591403251">
          <w:marLeft w:val="0"/>
          <w:marRight w:val="0"/>
          <w:marTop w:val="0"/>
          <w:marBottom w:val="0"/>
          <w:divBdr>
            <w:top w:val="none" w:sz="0" w:space="0" w:color="auto"/>
            <w:left w:val="none" w:sz="0" w:space="0" w:color="auto"/>
            <w:bottom w:val="none" w:sz="0" w:space="0" w:color="auto"/>
            <w:right w:val="none" w:sz="0" w:space="0" w:color="auto"/>
          </w:divBdr>
          <w:divsChild>
            <w:div w:id="4909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testing-life-cycle/" TargetMode="External"/><Relationship Id="rId13" Type="http://schemas.openxmlformats.org/officeDocument/2006/relationships/hyperlink" Target="http://cdn.softwaretestinghelp.com/wp-content/qa/uploads/2014/02/Test-Cases-for-OrangeHRM-SoftwareTestingHelp.xlsx" TargetMode="External"/><Relationship Id="rId3" Type="http://schemas.microsoft.com/office/2007/relationships/stylesWithEffects" Target="stylesWithEffects.xml"/><Relationship Id="rId7" Type="http://schemas.openxmlformats.org/officeDocument/2006/relationships/hyperlink" Target="http://www.softwaretestinghelp.com/category/software-testing-training/"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help.com/category/software-testing-templates-test-cases/" TargetMode="External"/><Relationship Id="rId11" Type="http://schemas.openxmlformats.org/officeDocument/2006/relationships/hyperlink" Target="http://cdn.softwaretestinghelp.com/wp-content/qa/uploads/2014/02/Test-cases-MS-word-template.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dn.softwaretestinghelp.com/wp-content/qa/uploads/2014/02/writing-test-cases-samples.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chandrashekar</dc:creator>
  <cp:lastModifiedBy>chandrashekar</cp:lastModifiedBy>
  <cp:revision>2</cp:revision>
  <dcterms:created xsi:type="dcterms:W3CDTF">2015-02-04T05:56:00Z</dcterms:created>
  <dcterms:modified xsi:type="dcterms:W3CDTF">2015-02-04T06:07:00Z</dcterms:modified>
</cp:coreProperties>
</file>