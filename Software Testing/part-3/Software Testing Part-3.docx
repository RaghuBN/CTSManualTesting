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41" w:rsidRPr="004B7A85" w:rsidRDefault="00C40541" w:rsidP="00C40541">
      <w:pPr>
        <w:shd w:val="clear" w:color="auto" w:fill="FFFFFF"/>
        <w:spacing w:after="0" w:line="343" w:lineRule="atLeast"/>
        <w:outlineLvl w:val="0"/>
        <w:rPr>
          <w:rFonts w:ascii="Angsana New" w:eastAsia="Times New Roman" w:hAnsi="Angsana New" w:cs="Angsana New"/>
          <w:b/>
          <w:bCs/>
          <w:color w:val="A90000"/>
          <w:spacing w:val="-15"/>
          <w:kern w:val="36"/>
          <w:sz w:val="67"/>
          <w:szCs w:val="67"/>
          <w:lang w:eastAsia="en-IN"/>
        </w:rPr>
      </w:pPr>
      <w:r w:rsidRPr="004B7A85">
        <w:rPr>
          <w:rFonts w:ascii="Angsana New" w:eastAsia="Times New Roman" w:hAnsi="Angsana New" w:cs="Angsana New"/>
          <w:b/>
          <w:bCs/>
          <w:color w:val="A90000"/>
          <w:spacing w:val="-15"/>
          <w:kern w:val="36"/>
          <w:sz w:val="67"/>
          <w:szCs w:val="67"/>
          <w:lang w:eastAsia="en-IN"/>
        </w:rPr>
        <w:t>How to Write a Test Plan Document from Scratch (Download a Real Plan) – Live Project QA Training Day 3</w:t>
      </w:r>
      <w:bookmarkStart w:id="0" w:name="_GoBack"/>
      <w:bookmarkEnd w:id="0"/>
    </w:p>
    <w:p w:rsidR="00C40541" w:rsidRPr="004B7A85" w:rsidRDefault="00C40541" w:rsidP="00C40541">
      <w:pPr>
        <w:pBdr>
          <w:bottom w:val="double" w:sz="6" w:space="0" w:color="CCCCCC"/>
        </w:pBdr>
        <w:shd w:val="clear" w:color="auto" w:fill="FFFFFF"/>
        <w:spacing w:after="0" w:line="371" w:lineRule="atLeast"/>
        <w:rPr>
          <w:rFonts w:ascii="Angsana New" w:eastAsia="Times New Roman" w:hAnsi="Angsana New" w:cs="Angsana New"/>
          <w:color w:val="AAAAAA"/>
          <w:sz w:val="26"/>
          <w:szCs w:val="26"/>
          <w:lang w:eastAsia="en-IN"/>
        </w:rPr>
      </w:pPr>
      <w:r w:rsidRPr="004B7A85">
        <w:rPr>
          <w:rFonts w:ascii="Angsana New" w:eastAsia="Times New Roman" w:hAnsi="Angsana New" w:cs="Angsana New"/>
          <w:color w:val="AAAAAA"/>
          <w:sz w:val="26"/>
          <w:szCs w:val="26"/>
          <w:lang w:eastAsia="en-IN"/>
        </w:rPr>
        <w:t>Posted In | </w:t>
      </w:r>
      <w:hyperlink r:id="rId6" w:history="1">
        <w:r w:rsidRPr="004B7A85">
          <w:rPr>
            <w:rFonts w:ascii="Angsana New" w:eastAsia="Times New Roman" w:hAnsi="Angsana New" w:cs="Angsana New"/>
            <w:color w:val="000000"/>
            <w:sz w:val="26"/>
            <w:szCs w:val="26"/>
            <w:u w:val="single"/>
            <w:lang w:eastAsia="en-IN"/>
          </w:rPr>
          <w:t>Software Testing Templates</w:t>
        </w:r>
      </w:hyperlink>
      <w:r w:rsidRPr="004B7A85">
        <w:rPr>
          <w:rFonts w:ascii="Angsana New" w:eastAsia="Times New Roman" w:hAnsi="Angsana New" w:cs="Angsana New"/>
          <w:color w:val="AAAAAA"/>
          <w:sz w:val="26"/>
          <w:szCs w:val="26"/>
          <w:lang w:eastAsia="en-IN"/>
        </w:rPr>
        <w:t>, </w:t>
      </w:r>
      <w:hyperlink r:id="rId7" w:history="1">
        <w:r w:rsidRPr="004B7A85">
          <w:rPr>
            <w:rFonts w:ascii="Angsana New" w:eastAsia="Times New Roman" w:hAnsi="Angsana New" w:cs="Angsana New"/>
            <w:color w:val="000000"/>
            <w:sz w:val="26"/>
            <w:szCs w:val="26"/>
            <w:u w:val="single"/>
            <w:lang w:eastAsia="en-IN"/>
          </w:rPr>
          <w:t>Software Testing Training</w:t>
        </w:r>
      </w:hyperlink>
      <w:r w:rsidRPr="004B7A85">
        <w:rPr>
          <w:rFonts w:ascii="Angsana New" w:eastAsia="Times New Roman" w:hAnsi="Angsana New" w:cs="Angsana New"/>
          <w:color w:val="AAAAAA"/>
          <w:sz w:val="26"/>
          <w:szCs w:val="26"/>
          <w:lang w:eastAsia="en-IN"/>
        </w:rPr>
        <w:t>, </w:t>
      </w:r>
      <w:hyperlink r:id="rId8" w:history="1">
        <w:r w:rsidRPr="004B7A85">
          <w:rPr>
            <w:rFonts w:ascii="Angsana New" w:eastAsia="Times New Roman" w:hAnsi="Angsana New" w:cs="Angsana New"/>
            <w:color w:val="000000"/>
            <w:sz w:val="26"/>
            <w:szCs w:val="26"/>
            <w:u w:val="single"/>
            <w:lang w:eastAsia="en-IN"/>
          </w:rPr>
          <w:t>Test Plan Template</w:t>
        </w:r>
      </w:hyperlink>
      <w:r w:rsidRPr="004B7A85">
        <w:rPr>
          <w:rFonts w:ascii="Angsana New" w:eastAsia="Times New Roman" w:hAnsi="Angsana New" w:cs="Angsana New"/>
          <w:color w:val="AAAAAA"/>
          <w:sz w:val="26"/>
          <w:szCs w:val="26"/>
          <w:lang w:eastAsia="en-IN"/>
        </w:rPr>
        <w:t>, </w:t>
      </w:r>
      <w:hyperlink r:id="rId9" w:history="1">
        <w:r w:rsidRPr="004B7A85">
          <w:rPr>
            <w:rFonts w:ascii="Angsana New" w:eastAsia="Times New Roman" w:hAnsi="Angsana New" w:cs="Angsana New"/>
            <w:color w:val="000000"/>
            <w:sz w:val="26"/>
            <w:szCs w:val="26"/>
            <w:u w:val="single"/>
            <w:lang w:eastAsia="en-IN"/>
          </w:rPr>
          <w:t>Testing Life cycle</w:t>
        </w:r>
      </w:hyperlink>
    </w:p>
    <w:p w:rsidR="00C40541" w:rsidRPr="004B7A85" w:rsidRDefault="00C40541" w:rsidP="00C40541">
      <w:pPr>
        <w:shd w:val="clear" w:color="auto" w:fill="FFFFFF"/>
        <w:spacing w:after="0" w:line="369" w:lineRule="atLeast"/>
        <w:rPr>
          <w:ins w:id="1" w:author="Unknown"/>
          <w:rFonts w:ascii="Angsana New" w:eastAsia="Times New Roman" w:hAnsi="Angsana New" w:cs="Angsana New"/>
          <w:color w:val="222222"/>
          <w:sz w:val="31"/>
          <w:szCs w:val="31"/>
          <w:lang w:eastAsia="en-IN"/>
        </w:rPr>
      </w:pPr>
      <w:ins w:id="2" w:author="Unknown">
        <w:r w:rsidRPr="004B7A85">
          <w:rPr>
            <w:rFonts w:ascii="Angsana New" w:eastAsia="Times New Roman" w:hAnsi="Angsana New" w:cs="Angsana New"/>
            <w:color w:val="222222"/>
            <w:sz w:val="31"/>
            <w:szCs w:val="31"/>
            <w:lang w:eastAsia="en-IN"/>
          </w:rPr>
          <w:t>After introducing you to the live application for our </w:t>
        </w:r>
        <w:r w:rsidRPr="004B7A85">
          <w:rPr>
            <w:rFonts w:ascii="Angsana New" w:eastAsia="Times New Roman" w:hAnsi="Angsana New" w:cs="Angsana New"/>
            <w:color w:val="222222"/>
            <w:sz w:val="31"/>
            <w:szCs w:val="31"/>
            <w:lang w:eastAsia="en-IN"/>
          </w:rPr>
          <w:fldChar w:fldCharType="begin"/>
        </w:r>
        <w:r w:rsidRPr="004B7A85">
          <w:rPr>
            <w:rFonts w:ascii="Angsana New" w:eastAsia="Times New Roman" w:hAnsi="Angsana New" w:cs="Angsana New"/>
            <w:color w:val="222222"/>
            <w:sz w:val="31"/>
            <w:szCs w:val="31"/>
            <w:lang w:eastAsia="en-IN"/>
          </w:rPr>
          <w:instrText xml:space="preserve"> HYPERLINK "http://www.softwaretestinghelp.com/free-online-software-testing-qa-training-course/" \o "Online Software testing QA training" </w:instrText>
        </w:r>
        <w:r w:rsidRPr="004B7A85">
          <w:rPr>
            <w:rFonts w:ascii="Angsana New" w:eastAsia="Times New Roman" w:hAnsi="Angsana New" w:cs="Angsana New"/>
            <w:color w:val="222222"/>
            <w:sz w:val="31"/>
            <w:szCs w:val="31"/>
            <w:lang w:eastAsia="en-IN"/>
          </w:rPr>
          <w:fldChar w:fldCharType="separate"/>
        </w:r>
        <w:r w:rsidRPr="004B7A85">
          <w:rPr>
            <w:rFonts w:ascii="Angsana New" w:eastAsia="Times New Roman" w:hAnsi="Angsana New" w:cs="Angsana New"/>
            <w:color w:val="777777"/>
            <w:sz w:val="31"/>
            <w:szCs w:val="31"/>
            <w:u w:val="single"/>
            <w:bdr w:val="none" w:sz="0" w:space="0" w:color="auto" w:frame="1"/>
            <w:lang w:eastAsia="en-IN"/>
          </w:rPr>
          <w:t>free online software testing training</w:t>
        </w:r>
        <w:r w:rsidRPr="004B7A85">
          <w:rPr>
            <w:rFonts w:ascii="Angsana New" w:eastAsia="Times New Roman" w:hAnsi="Angsana New" w:cs="Angsana New"/>
            <w:color w:val="222222"/>
            <w:sz w:val="31"/>
            <w:szCs w:val="31"/>
            <w:lang w:eastAsia="en-IN"/>
          </w:rPr>
          <w:fldChar w:fldCharType="end"/>
        </w:r>
        <w:r w:rsidRPr="004B7A85">
          <w:rPr>
            <w:rFonts w:ascii="Angsana New" w:eastAsia="Times New Roman" w:hAnsi="Angsana New" w:cs="Angsana New"/>
            <w:color w:val="222222"/>
            <w:sz w:val="31"/>
            <w:szCs w:val="31"/>
            <w:lang w:eastAsia="en-IN"/>
          </w:rPr>
          <w:t>, we saw </w:t>
        </w:r>
        <w:r w:rsidRPr="004B7A85">
          <w:rPr>
            <w:rFonts w:ascii="Angsana New" w:eastAsia="Times New Roman" w:hAnsi="Angsana New" w:cs="Angsana New"/>
            <w:color w:val="222222"/>
            <w:sz w:val="31"/>
            <w:szCs w:val="31"/>
            <w:lang w:eastAsia="en-IN"/>
          </w:rPr>
          <w:fldChar w:fldCharType="begin"/>
        </w:r>
        <w:r w:rsidRPr="004B7A85">
          <w:rPr>
            <w:rFonts w:ascii="Angsana New" w:eastAsia="Times New Roman" w:hAnsi="Angsana New" w:cs="Angsana New"/>
            <w:color w:val="222222"/>
            <w:sz w:val="31"/>
            <w:szCs w:val="31"/>
            <w:lang w:eastAsia="en-IN"/>
          </w:rPr>
          <w:instrText xml:space="preserve"> HYPERLINK "http://www.softwaretestinghelp.com/rview-srs-document-and-create-test-scenarios-software-testing-training-course-day-2/" \o "SRS review and test scenarios" </w:instrText>
        </w:r>
        <w:r w:rsidRPr="004B7A85">
          <w:rPr>
            <w:rFonts w:ascii="Angsana New" w:eastAsia="Times New Roman" w:hAnsi="Angsana New" w:cs="Angsana New"/>
            <w:color w:val="222222"/>
            <w:sz w:val="31"/>
            <w:szCs w:val="31"/>
            <w:lang w:eastAsia="en-IN"/>
          </w:rPr>
          <w:fldChar w:fldCharType="separate"/>
        </w:r>
        <w:r w:rsidRPr="004B7A85">
          <w:rPr>
            <w:rFonts w:ascii="Angsana New" w:eastAsia="Times New Roman" w:hAnsi="Angsana New" w:cs="Angsana New"/>
            <w:color w:val="777777"/>
            <w:sz w:val="31"/>
            <w:szCs w:val="31"/>
            <w:u w:val="single"/>
            <w:bdr w:val="none" w:sz="0" w:space="0" w:color="auto" w:frame="1"/>
            <w:lang w:eastAsia="en-IN"/>
          </w:rPr>
          <w:t>how to review SRS and write test scenarios</w:t>
        </w:r>
        <w:r w:rsidRPr="004B7A85">
          <w:rPr>
            <w:rFonts w:ascii="Angsana New" w:eastAsia="Times New Roman" w:hAnsi="Angsana New" w:cs="Angsana New"/>
            <w:color w:val="222222"/>
            <w:sz w:val="31"/>
            <w:szCs w:val="31"/>
            <w:lang w:eastAsia="en-IN"/>
          </w:rPr>
          <w:fldChar w:fldCharType="end"/>
        </w:r>
        <w:r w:rsidRPr="004B7A85">
          <w:rPr>
            <w:rFonts w:ascii="Angsana New" w:eastAsia="Times New Roman" w:hAnsi="Angsana New" w:cs="Angsana New"/>
            <w:color w:val="222222"/>
            <w:sz w:val="31"/>
            <w:szCs w:val="31"/>
            <w:lang w:eastAsia="en-IN"/>
          </w:rPr>
          <w:t>.</w:t>
        </w:r>
      </w:ins>
    </w:p>
    <w:p w:rsidR="00C40541" w:rsidRPr="004B7A85" w:rsidRDefault="00C40541" w:rsidP="00C40541">
      <w:pPr>
        <w:shd w:val="clear" w:color="auto" w:fill="FFFFFF"/>
        <w:spacing w:after="0" w:line="369" w:lineRule="atLeast"/>
        <w:rPr>
          <w:ins w:id="3" w:author="Unknown"/>
          <w:rFonts w:ascii="Angsana New" w:eastAsia="Times New Roman" w:hAnsi="Angsana New" w:cs="Angsana New"/>
          <w:color w:val="222222"/>
          <w:sz w:val="31"/>
          <w:szCs w:val="31"/>
          <w:lang w:eastAsia="en-IN"/>
        </w:rPr>
      </w:pPr>
      <w:ins w:id="4" w:author="Unknown">
        <w:r w:rsidRPr="004B7A85">
          <w:rPr>
            <w:rFonts w:ascii="Angsana New" w:eastAsia="Times New Roman" w:hAnsi="Angsana New" w:cs="Angsana New"/>
            <w:color w:val="222222"/>
            <w:sz w:val="31"/>
            <w:szCs w:val="31"/>
            <w:lang w:eastAsia="en-IN"/>
          </w:rPr>
          <w:t>Now it’s time to dive deeper into the most important part of the software testing live cycle – i.e. </w:t>
        </w:r>
        <w:r w:rsidRPr="004B7A85">
          <w:rPr>
            <w:rFonts w:ascii="Angsana New" w:eastAsia="Times New Roman" w:hAnsi="Angsana New" w:cs="Angsana New"/>
            <w:b/>
            <w:bCs/>
            <w:color w:val="222222"/>
            <w:sz w:val="31"/>
            <w:szCs w:val="31"/>
            <w:lang w:eastAsia="en-IN"/>
          </w:rPr>
          <w:t>Test Planning</w:t>
        </w:r>
        <w:r w:rsidRPr="004B7A85">
          <w:rPr>
            <w:rFonts w:ascii="Angsana New" w:eastAsia="Times New Roman" w:hAnsi="Angsana New" w:cs="Angsana New"/>
            <w:color w:val="222222"/>
            <w:sz w:val="31"/>
            <w:szCs w:val="31"/>
            <w:lang w:eastAsia="en-IN"/>
          </w:rPr>
          <w:t>.</w:t>
        </w:r>
      </w:ins>
    </w:p>
    <w:p w:rsidR="00C40541" w:rsidRPr="004B7A85" w:rsidRDefault="00C40541" w:rsidP="00C40541">
      <w:pPr>
        <w:shd w:val="clear" w:color="auto" w:fill="FFFFFF"/>
        <w:spacing w:after="0" w:line="369" w:lineRule="atLeast"/>
        <w:rPr>
          <w:ins w:id="5" w:author="Unknown"/>
          <w:rFonts w:ascii="Angsana New" w:eastAsia="Times New Roman" w:hAnsi="Angsana New" w:cs="Angsana New"/>
          <w:color w:val="222222"/>
          <w:sz w:val="31"/>
          <w:szCs w:val="31"/>
          <w:lang w:eastAsia="en-IN"/>
        </w:rPr>
      </w:pPr>
      <w:ins w:id="6" w:author="Unknown">
        <w:r w:rsidRPr="004B7A85">
          <w:rPr>
            <w:rFonts w:ascii="Angsana New" w:eastAsia="Times New Roman" w:hAnsi="Angsana New" w:cs="Angsana New"/>
            <w:b/>
            <w:bCs/>
            <w:color w:val="222222"/>
            <w:sz w:val="31"/>
            <w:szCs w:val="31"/>
            <w:lang w:eastAsia="en-IN"/>
          </w:rPr>
          <w:t>Most Important Phase of Testing – Creating a Test Plan:</w:t>
        </w:r>
      </w:ins>
    </w:p>
    <w:p w:rsidR="00C40541" w:rsidRPr="004B7A85" w:rsidRDefault="00C40541" w:rsidP="00C40541">
      <w:pPr>
        <w:shd w:val="clear" w:color="auto" w:fill="FFFFFF"/>
        <w:spacing w:after="0" w:line="369" w:lineRule="atLeast"/>
        <w:rPr>
          <w:ins w:id="7" w:author="Unknown"/>
          <w:rFonts w:ascii="Angsana New" w:eastAsia="Times New Roman" w:hAnsi="Angsana New" w:cs="Angsana New"/>
          <w:color w:val="222222"/>
          <w:sz w:val="31"/>
          <w:szCs w:val="31"/>
          <w:lang w:eastAsia="en-IN"/>
        </w:rPr>
      </w:pPr>
      <w:ins w:id="8" w:author="Unknown">
        <w:r w:rsidRPr="004B7A85">
          <w:rPr>
            <w:rFonts w:ascii="Angsana New" w:eastAsia="Times New Roman" w:hAnsi="Angsana New" w:cs="Angsana New"/>
            <w:color w:val="222222"/>
            <w:sz w:val="31"/>
            <w:szCs w:val="31"/>
            <w:lang w:eastAsia="en-IN"/>
          </w:rPr>
          <w:t>In today’s article we are going to see how to write a test plan document. </w:t>
        </w:r>
        <w:r w:rsidRPr="004B7A85">
          <w:rPr>
            <w:rFonts w:ascii="Angsana New" w:eastAsia="Times New Roman" w:hAnsi="Angsana New" w:cs="Angsana New"/>
            <w:b/>
            <w:bCs/>
            <w:i/>
            <w:iCs/>
            <w:color w:val="222222"/>
            <w:sz w:val="31"/>
            <w:szCs w:val="31"/>
            <w:lang w:eastAsia="en-IN"/>
          </w:rPr>
          <w:t>At the end of this tutorial we have shared a </w:t>
        </w:r>
        <w:r w:rsidRPr="004B7A85">
          <w:rPr>
            <w:rFonts w:ascii="Angsana New" w:eastAsia="Times New Roman" w:hAnsi="Angsana New" w:cs="Angsana New"/>
            <w:b/>
            <w:bCs/>
            <w:i/>
            <w:iCs/>
            <w:color w:val="222222"/>
            <w:sz w:val="31"/>
            <w:szCs w:val="31"/>
            <w:u w:val="single"/>
            <w:lang w:eastAsia="en-IN"/>
          </w:rPr>
          <w:t xml:space="preserve">19 </w:t>
        </w:r>
        <w:proofErr w:type="spellStart"/>
        <w:r w:rsidRPr="004B7A85">
          <w:rPr>
            <w:rFonts w:ascii="Angsana New" w:eastAsia="Times New Roman" w:hAnsi="Angsana New" w:cs="Angsana New"/>
            <w:b/>
            <w:bCs/>
            <w:i/>
            <w:iCs/>
            <w:color w:val="222222"/>
            <w:sz w:val="31"/>
            <w:szCs w:val="31"/>
            <w:u w:val="single"/>
            <w:lang w:eastAsia="en-IN"/>
          </w:rPr>
          <w:t>pagescomprehensive</w:t>
        </w:r>
        <w:proofErr w:type="spellEnd"/>
        <w:r w:rsidRPr="004B7A85">
          <w:rPr>
            <w:rFonts w:ascii="Angsana New" w:eastAsia="Times New Roman" w:hAnsi="Angsana New" w:cs="Angsana New"/>
            <w:b/>
            <w:bCs/>
            <w:i/>
            <w:iCs/>
            <w:color w:val="222222"/>
            <w:sz w:val="31"/>
            <w:szCs w:val="31"/>
            <w:u w:val="single"/>
            <w:lang w:eastAsia="en-IN"/>
          </w:rPr>
          <w:t xml:space="preserve"> test plan document</w:t>
        </w:r>
        <w:r w:rsidRPr="004B7A85">
          <w:rPr>
            <w:rFonts w:ascii="Angsana New" w:eastAsia="Times New Roman" w:hAnsi="Angsana New" w:cs="Angsana New"/>
            <w:b/>
            <w:bCs/>
            <w:i/>
            <w:iCs/>
            <w:color w:val="222222"/>
            <w:sz w:val="31"/>
            <w:szCs w:val="31"/>
            <w:lang w:eastAsia="en-IN"/>
          </w:rPr>
          <w:t> specifically created for the live project</w:t>
        </w:r>
        <w:r w:rsidRPr="004B7A85">
          <w:rPr>
            <w:rFonts w:ascii="Angsana New" w:eastAsia="Times New Roman" w:hAnsi="Angsana New" w:cs="Angsana New"/>
            <w:color w:val="222222"/>
            <w:sz w:val="31"/>
            <w:szCs w:val="31"/>
            <w:lang w:eastAsia="en-IN"/>
          </w:rPr>
          <w:t> </w:t>
        </w:r>
        <w:proofErr w:type="spellStart"/>
        <w:r w:rsidRPr="004B7A85">
          <w:rPr>
            <w:rFonts w:ascii="Angsana New" w:eastAsia="Times New Roman" w:hAnsi="Angsana New" w:cs="Angsana New"/>
            <w:color w:val="222222"/>
            <w:sz w:val="31"/>
            <w:szCs w:val="31"/>
            <w:lang w:eastAsia="en-IN"/>
          </w:rPr>
          <w:fldChar w:fldCharType="begin"/>
        </w:r>
        <w:r w:rsidRPr="004B7A85">
          <w:rPr>
            <w:rFonts w:ascii="Angsana New" w:eastAsia="Times New Roman" w:hAnsi="Angsana New" w:cs="Angsana New"/>
            <w:color w:val="222222"/>
            <w:sz w:val="31"/>
            <w:szCs w:val="31"/>
            <w:lang w:eastAsia="en-IN"/>
          </w:rPr>
          <w:instrText xml:space="preserve"> HYPERLINK "http://opensource.demo.orangehrm.com/" \o "Software testing live project" \t "_blank" </w:instrText>
        </w:r>
        <w:r w:rsidRPr="004B7A85">
          <w:rPr>
            <w:rFonts w:ascii="Angsana New" w:eastAsia="Times New Roman" w:hAnsi="Angsana New" w:cs="Angsana New"/>
            <w:color w:val="222222"/>
            <w:sz w:val="31"/>
            <w:szCs w:val="31"/>
            <w:lang w:eastAsia="en-IN"/>
          </w:rPr>
          <w:fldChar w:fldCharType="separate"/>
        </w:r>
        <w:r w:rsidRPr="004B7A85">
          <w:rPr>
            <w:rFonts w:ascii="Angsana New" w:eastAsia="Times New Roman" w:hAnsi="Angsana New" w:cs="Angsana New"/>
            <w:color w:val="777777"/>
            <w:sz w:val="31"/>
            <w:szCs w:val="31"/>
            <w:u w:val="single"/>
            <w:bdr w:val="none" w:sz="0" w:space="0" w:color="auto" w:frame="1"/>
            <w:lang w:eastAsia="en-IN"/>
          </w:rPr>
          <w:t>OrangeHRM</w:t>
        </w:r>
        <w:proofErr w:type="spellEnd"/>
        <w:r w:rsidRPr="004B7A85">
          <w:rPr>
            <w:rFonts w:ascii="Angsana New" w:eastAsia="Times New Roman" w:hAnsi="Angsana New" w:cs="Angsana New"/>
            <w:color w:val="222222"/>
            <w:sz w:val="31"/>
            <w:szCs w:val="31"/>
            <w:lang w:eastAsia="en-IN"/>
          </w:rPr>
          <w:fldChar w:fldCharType="end"/>
        </w:r>
        <w:r w:rsidRPr="004B7A85">
          <w:rPr>
            <w:rFonts w:ascii="Angsana New" w:eastAsia="Times New Roman" w:hAnsi="Angsana New" w:cs="Angsana New"/>
            <w:color w:val="222222"/>
            <w:sz w:val="31"/>
            <w:szCs w:val="31"/>
            <w:lang w:eastAsia="en-IN"/>
          </w:rPr>
          <w:t>, which we are using for this free </w:t>
        </w:r>
        <w:r w:rsidRPr="004B7A85">
          <w:rPr>
            <w:rFonts w:ascii="Angsana New" w:eastAsia="Times New Roman" w:hAnsi="Angsana New" w:cs="Angsana New"/>
            <w:color w:val="222222"/>
            <w:sz w:val="31"/>
            <w:szCs w:val="31"/>
            <w:lang w:eastAsia="en-IN"/>
          </w:rPr>
          <w:fldChar w:fldCharType="begin"/>
        </w:r>
        <w:r w:rsidRPr="004B7A85">
          <w:rPr>
            <w:rFonts w:ascii="Angsana New" w:eastAsia="Times New Roman" w:hAnsi="Angsana New" w:cs="Angsana New"/>
            <w:color w:val="222222"/>
            <w:sz w:val="31"/>
            <w:szCs w:val="31"/>
            <w:lang w:eastAsia="en-IN"/>
          </w:rPr>
          <w:instrText xml:space="preserve"> HYPERLINK "http://www.softwaretestinghelp.com/free-online-software-testing-qa-training-course/" \o "QA Trainign series" </w:instrText>
        </w:r>
        <w:r w:rsidRPr="004B7A85">
          <w:rPr>
            <w:rFonts w:ascii="Angsana New" w:eastAsia="Times New Roman" w:hAnsi="Angsana New" w:cs="Angsana New"/>
            <w:color w:val="222222"/>
            <w:sz w:val="31"/>
            <w:szCs w:val="31"/>
            <w:lang w:eastAsia="en-IN"/>
          </w:rPr>
          <w:fldChar w:fldCharType="separate"/>
        </w:r>
        <w:r w:rsidRPr="004B7A85">
          <w:rPr>
            <w:rFonts w:ascii="Angsana New" w:eastAsia="Times New Roman" w:hAnsi="Angsana New" w:cs="Angsana New"/>
            <w:color w:val="777777"/>
            <w:sz w:val="31"/>
            <w:szCs w:val="31"/>
            <w:u w:val="single"/>
            <w:bdr w:val="none" w:sz="0" w:space="0" w:color="auto" w:frame="1"/>
            <w:lang w:eastAsia="en-IN"/>
          </w:rPr>
          <w:t>QA training series</w:t>
        </w:r>
        <w:r w:rsidRPr="004B7A85">
          <w:rPr>
            <w:rFonts w:ascii="Angsana New" w:eastAsia="Times New Roman" w:hAnsi="Angsana New" w:cs="Angsana New"/>
            <w:color w:val="222222"/>
            <w:sz w:val="31"/>
            <w:szCs w:val="31"/>
            <w:lang w:eastAsia="en-IN"/>
          </w:rPr>
          <w:fldChar w:fldCharType="end"/>
        </w:r>
        <w:r w:rsidRPr="004B7A85">
          <w:rPr>
            <w:rFonts w:ascii="Angsana New" w:eastAsia="Times New Roman" w:hAnsi="Angsana New" w:cs="Angsana New"/>
            <w:color w:val="222222"/>
            <w:sz w:val="31"/>
            <w:szCs w:val="31"/>
            <w:lang w:eastAsia="en-IN"/>
          </w:rPr>
          <w:t>.</w:t>
        </w:r>
      </w:ins>
    </w:p>
    <w:p w:rsidR="00C40541" w:rsidRPr="004B7A85" w:rsidRDefault="00C40541" w:rsidP="00C40541">
      <w:pPr>
        <w:shd w:val="clear" w:color="auto" w:fill="FFFFFF"/>
        <w:spacing w:after="369" w:line="369" w:lineRule="atLeast"/>
        <w:rPr>
          <w:ins w:id="9" w:author="Unknown"/>
          <w:rFonts w:ascii="Angsana New" w:eastAsia="Times New Roman" w:hAnsi="Angsana New" w:cs="Angsana New"/>
          <w:color w:val="222222"/>
          <w:sz w:val="31"/>
          <w:szCs w:val="31"/>
          <w:lang w:eastAsia="en-IN"/>
        </w:rPr>
      </w:pPr>
      <w:ins w:id="10" w:author="Unknown">
        <w:r w:rsidRPr="004B7A85">
          <w:rPr>
            <w:rFonts w:ascii="Angsana New" w:eastAsia="Times New Roman" w:hAnsi="Angsana New" w:cs="Angsana New"/>
            <w:color w:val="222222"/>
            <w:sz w:val="31"/>
            <w:szCs w:val="31"/>
            <w:lang w:eastAsia="en-IN"/>
          </w:rPr>
          <w:t>We are halfway into our live project series. Let us now take a step back from the application and take a look at the Software Testing Life cycle (STLC) process.</w:t>
        </w:r>
      </w:ins>
    </w:p>
    <w:p w:rsidR="00C40541" w:rsidRPr="004B7A85" w:rsidRDefault="00C40541" w:rsidP="00C40541">
      <w:pPr>
        <w:shd w:val="clear" w:color="auto" w:fill="FFFFFF"/>
        <w:spacing w:after="0" w:line="369" w:lineRule="atLeast"/>
        <w:rPr>
          <w:ins w:id="11" w:author="Unknown"/>
          <w:rFonts w:ascii="Angsana New" w:eastAsia="Times New Roman" w:hAnsi="Angsana New" w:cs="Angsana New"/>
          <w:color w:val="222222"/>
          <w:sz w:val="31"/>
          <w:szCs w:val="31"/>
          <w:lang w:eastAsia="en-IN"/>
        </w:rPr>
      </w:pPr>
      <w:r w:rsidRPr="004B7A85">
        <w:rPr>
          <w:rFonts w:ascii="Angsana New" w:eastAsia="Times New Roman" w:hAnsi="Angsana New" w:cs="Angsana New"/>
          <w:noProof/>
          <w:color w:val="777777"/>
          <w:sz w:val="31"/>
          <w:szCs w:val="31"/>
          <w:bdr w:val="none" w:sz="0" w:space="0" w:color="auto" w:frame="1"/>
          <w:lang w:eastAsia="en-IN"/>
        </w:rPr>
        <w:drawing>
          <wp:inline distT="0" distB="0" distL="0" distR="0" wp14:anchorId="69F648BA" wp14:editId="2850E861">
            <wp:extent cx="4524375" cy="1733550"/>
            <wp:effectExtent l="0" t="0" r="9525" b="0"/>
            <wp:docPr id="2" name="Picture 2" descr="test pl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la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1733550"/>
                    </a:xfrm>
                    <a:prstGeom prst="rect">
                      <a:avLst/>
                    </a:prstGeom>
                    <a:noFill/>
                    <a:ln>
                      <a:noFill/>
                    </a:ln>
                  </pic:spPr>
                </pic:pic>
              </a:graphicData>
            </a:graphic>
          </wp:inline>
        </w:drawing>
      </w:r>
    </w:p>
    <w:p w:rsidR="00C40541" w:rsidRPr="004B7A85" w:rsidRDefault="00C40541" w:rsidP="00C40541">
      <w:pPr>
        <w:shd w:val="clear" w:color="auto" w:fill="FFFFFF"/>
        <w:spacing w:after="0" w:line="369" w:lineRule="atLeast"/>
        <w:rPr>
          <w:ins w:id="12" w:author="Unknown"/>
          <w:rFonts w:ascii="Angsana New" w:eastAsia="Times New Roman" w:hAnsi="Angsana New" w:cs="Angsana New"/>
          <w:color w:val="222222"/>
          <w:sz w:val="31"/>
          <w:szCs w:val="31"/>
          <w:lang w:eastAsia="en-IN"/>
        </w:rPr>
      </w:pPr>
      <w:ins w:id="13" w:author="Unknown">
        <w:r w:rsidRPr="004B7A85">
          <w:rPr>
            <w:rFonts w:ascii="Angsana New" w:eastAsia="Times New Roman" w:hAnsi="Angsana New" w:cs="Angsana New"/>
            <w:b/>
            <w:bCs/>
            <w:color w:val="222222"/>
            <w:sz w:val="31"/>
            <w:szCs w:val="31"/>
            <w:u w:val="single"/>
            <w:lang w:eastAsia="en-IN"/>
          </w:rPr>
          <w:t>STLC can be roughly divided into 3 parts:</w:t>
        </w:r>
      </w:ins>
    </w:p>
    <w:p w:rsidR="00C40541" w:rsidRPr="004B7A85" w:rsidRDefault="00C40541" w:rsidP="00C40541">
      <w:pPr>
        <w:numPr>
          <w:ilvl w:val="0"/>
          <w:numId w:val="1"/>
        </w:numPr>
        <w:shd w:val="clear" w:color="auto" w:fill="FFFFFF"/>
        <w:spacing w:after="0" w:line="369" w:lineRule="atLeast"/>
        <w:rPr>
          <w:ins w:id="14" w:author="Unknown"/>
          <w:rFonts w:ascii="Angsana New" w:eastAsia="Times New Roman" w:hAnsi="Angsana New" w:cs="Angsana New"/>
          <w:color w:val="222222"/>
          <w:sz w:val="31"/>
          <w:szCs w:val="31"/>
          <w:lang w:eastAsia="en-IN"/>
        </w:rPr>
      </w:pPr>
      <w:ins w:id="15" w:author="Unknown">
        <w:r w:rsidRPr="004B7A85">
          <w:rPr>
            <w:rFonts w:ascii="Angsana New" w:eastAsia="Times New Roman" w:hAnsi="Angsana New" w:cs="Angsana New"/>
            <w:color w:val="222222"/>
            <w:sz w:val="31"/>
            <w:szCs w:val="31"/>
            <w:lang w:eastAsia="en-IN"/>
          </w:rPr>
          <w:t>Test planning</w:t>
        </w:r>
      </w:ins>
    </w:p>
    <w:p w:rsidR="00C40541" w:rsidRPr="004B7A85" w:rsidRDefault="00C40541" w:rsidP="00C40541">
      <w:pPr>
        <w:numPr>
          <w:ilvl w:val="0"/>
          <w:numId w:val="1"/>
        </w:numPr>
        <w:shd w:val="clear" w:color="auto" w:fill="FFFFFF"/>
        <w:spacing w:after="0" w:line="369" w:lineRule="atLeast"/>
        <w:rPr>
          <w:ins w:id="16" w:author="Unknown"/>
          <w:rFonts w:ascii="Angsana New" w:eastAsia="Times New Roman" w:hAnsi="Angsana New" w:cs="Angsana New"/>
          <w:color w:val="222222"/>
          <w:sz w:val="31"/>
          <w:szCs w:val="31"/>
          <w:lang w:eastAsia="en-IN"/>
        </w:rPr>
      </w:pPr>
      <w:ins w:id="17" w:author="Unknown">
        <w:r w:rsidRPr="004B7A85">
          <w:rPr>
            <w:rFonts w:ascii="Angsana New" w:eastAsia="Times New Roman" w:hAnsi="Angsana New" w:cs="Angsana New"/>
            <w:color w:val="222222"/>
            <w:sz w:val="31"/>
            <w:szCs w:val="31"/>
            <w:lang w:eastAsia="en-IN"/>
          </w:rPr>
          <w:t>Test Design</w:t>
        </w:r>
      </w:ins>
    </w:p>
    <w:p w:rsidR="00C40541" w:rsidRPr="004B7A85" w:rsidRDefault="00C40541" w:rsidP="00C40541">
      <w:pPr>
        <w:numPr>
          <w:ilvl w:val="0"/>
          <w:numId w:val="1"/>
        </w:numPr>
        <w:shd w:val="clear" w:color="auto" w:fill="FFFFFF"/>
        <w:spacing w:after="0" w:line="369" w:lineRule="atLeast"/>
        <w:rPr>
          <w:ins w:id="18" w:author="Unknown"/>
          <w:rFonts w:ascii="Angsana New" w:eastAsia="Times New Roman" w:hAnsi="Angsana New" w:cs="Angsana New"/>
          <w:color w:val="222222"/>
          <w:sz w:val="31"/>
          <w:szCs w:val="31"/>
          <w:lang w:eastAsia="en-IN"/>
        </w:rPr>
      </w:pPr>
      <w:ins w:id="19" w:author="Unknown">
        <w:r w:rsidRPr="004B7A85">
          <w:rPr>
            <w:rFonts w:ascii="Angsana New" w:eastAsia="Times New Roman" w:hAnsi="Angsana New" w:cs="Angsana New"/>
            <w:color w:val="222222"/>
            <w:sz w:val="31"/>
            <w:szCs w:val="31"/>
            <w:lang w:eastAsia="en-IN"/>
          </w:rPr>
          <w:t>Test Execution</w:t>
        </w:r>
      </w:ins>
    </w:p>
    <w:p w:rsidR="00C40541" w:rsidRPr="004B7A85" w:rsidRDefault="00C40541" w:rsidP="00C40541">
      <w:pPr>
        <w:shd w:val="clear" w:color="auto" w:fill="FFFFFF"/>
        <w:spacing w:after="369" w:line="369" w:lineRule="atLeast"/>
        <w:rPr>
          <w:ins w:id="20" w:author="Unknown"/>
          <w:rFonts w:ascii="Angsana New" w:eastAsia="Times New Roman" w:hAnsi="Angsana New" w:cs="Angsana New"/>
          <w:color w:val="222222"/>
          <w:sz w:val="31"/>
          <w:szCs w:val="31"/>
          <w:lang w:eastAsia="en-IN"/>
        </w:rPr>
      </w:pPr>
      <w:ins w:id="21" w:author="Unknown">
        <w:r w:rsidRPr="004B7A85">
          <w:rPr>
            <w:rFonts w:ascii="Angsana New" w:eastAsia="Times New Roman" w:hAnsi="Angsana New" w:cs="Angsana New"/>
            <w:color w:val="222222"/>
            <w:sz w:val="31"/>
            <w:szCs w:val="31"/>
            <w:lang w:eastAsia="en-IN"/>
          </w:rPr>
          <w:t>In the previous article we have seen that in a practical QA project, we started with the SRS review and Test scenario writing – which is actually the step 2 in the STLC process – the test design, which involves details on what to test and how to test. Why haven’t we started with the Test planning?</w:t>
        </w:r>
      </w:ins>
    </w:p>
    <w:p w:rsidR="00C40541" w:rsidRPr="004B7A85" w:rsidRDefault="00C40541" w:rsidP="00C40541">
      <w:pPr>
        <w:shd w:val="clear" w:color="auto" w:fill="FFFFFF"/>
        <w:spacing w:after="369" w:line="369" w:lineRule="atLeast"/>
        <w:rPr>
          <w:ins w:id="22" w:author="Unknown"/>
          <w:rFonts w:ascii="Angsana New" w:eastAsia="Times New Roman" w:hAnsi="Angsana New" w:cs="Angsana New"/>
          <w:color w:val="222222"/>
          <w:sz w:val="31"/>
          <w:szCs w:val="31"/>
          <w:lang w:eastAsia="en-IN"/>
        </w:rPr>
      </w:pPr>
      <w:ins w:id="23" w:author="Unknown">
        <w:r w:rsidRPr="004B7A85">
          <w:rPr>
            <w:rFonts w:ascii="Angsana New" w:eastAsia="Times New Roman" w:hAnsi="Angsana New" w:cs="Angsana New"/>
            <w:color w:val="222222"/>
            <w:sz w:val="31"/>
            <w:szCs w:val="31"/>
            <w:lang w:eastAsia="en-IN"/>
          </w:rPr>
          <w:lastRenderedPageBreak/>
          <w:t>Test planning indeed is the first and foremost activity that happens in a testing project.</w:t>
        </w:r>
      </w:ins>
    </w:p>
    <w:p w:rsidR="00C40541" w:rsidRPr="004B7A85" w:rsidRDefault="00C40541" w:rsidP="00C40541">
      <w:pPr>
        <w:shd w:val="clear" w:color="auto" w:fill="FFFFFF"/>
        <w:spacing w:before="400" w:after="133" w:line="267" w:lineRule="atLeast"/>
        <w:outlineLvl w:val="2"/>
        <w:rPr>
          <w:ins w:id="24" w:author="Unknown"/>
          <w:rFonts w:ascii="Angsana New" w:eastAsia="Times New Roman" w:hAnsi="Angsana New" w:cs="Angsana New"/>
          <w:b/>
          <w:bCs/>
          <w:color w:val="000000"/>
          <w:sz w:val="43"/>
          <w:szCs w:val="43"/>
          <w:lang w:eastAsia="en-IN"/>
        </w:rPr>
      </w:pPr>
      <w:ins w:id="25" w:author="Unknown">
        <w:r w:rsidRPr="004B7A85">
          <w:rPr>
            <w:rFonts w:ascii="Angsana New" w:eastAsia="Times New Roman" w:hAnsi="Angsana New" w:cs="Angsana New"/>
            <w:b/>
            <w:bCs/>
            <w:color w:val="000000"/>
            <w:sz w:val="43"/>
            <w:szCs w:val="43"/>
            <w:lang w:eastAsia="en-IN"/>
          </w:rPr>
          <w:t>How test planning takes place at each phase of the SDLC:</w:t>
        </w:r>
      </w:ins>
    </w:p>
    <w:tbl>
      <w:tblPr>
        <w:tblW w:w="7020" w:type="dxa"/>
        <w:tblCellMar>
          <w:left w:w="0" w:type="dxa"/>
          <w:right w:w="0" w:type="dxa"/>
        </w:tblCellMar>
        <w:tblLook w:val="04A0" w:firstRow="1" w:lastRow="0" w:firstColumn="1" w:lastColumn="0" w:noHBand="0" w:noVBand="1"/>
      </w:tblPr>
      <w:tblGrid>
        <w:gridCol w:w="824"/>
        <w:gridCol w:w="6196"/>
      </w:tblGrid>
      <w:tr w:rsidR="00C40541" w:rsidRPr="004B7A85" w:rsidTr="00C40541">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40541" w:rsidRPr="004B7A85" w:rsidRDefault="00C40541" w:rsidP="00C40541">
            <w:pPr>
              <w:spacing w:after="0" w:line="240" w:lineRule="auto"/>
              <w:rPr>
                <w:rFonts w:ascii="Angsana New" w:eastAsia="Times New Roman" w:hAnsi="Angsana New" w:cs="Angsana New"/>
                <w:b/>
                <w:bCs/>
                <w:sz w:val="24"/>
                <w:szCs w:val="24"/>
                <w:lang w:eastAsia="en-IN"/>
              </w:rPr>
            </w:pPr>
            <w:r w:rsidRPr="004B7A85">
              <w:rPr>
                <w:rFonts w:ascii="Angsana New" w:eastAsia="Times New Roman" w:hAnsi="Angsana New" w:cs="Angsana New"/>
                <w:b/>
                <w:bCs/>
                <w:sz w:val="24"/>
                <w:szCs w:val="24"/>
                <w:lang w:eastAsia="en-IN"/>
              </w:rPr>
              <w:t>SDLC Phase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40541" w:rsidRPr="004B7A85" w:rsidRDefault="00C40541" w:rsidP="00C40541">
            <w:pPr>
              <w:spacing w:after="0" w:line="240" w:lineRule="auto"/>
              <w:rPr>
                <w:rFonts w:ascii="Angsana New" w:eastAsia="Times New Roman" w:hAnsi="Angsana New" w:cs="Angsana New"/>
                <w:b/>
                <w:bCs/>
                <w:sz w:val="24"/>
                <w:szCs w:val="24"/>
                <w:lang w:eastAsia="en-IN"/>
              </w:rPr>
            </w:pPr>
            <w:r w:rsidRPr="004B7A85">
              <w:rPr>
                <w:rFonts w:ascii="Angsana New" w:eastAsia="Times New Roman" w:hAnsi="Angsana New" w:cs="Angsana New"/>
                <w:b/>
                <w:bCs/>
                <w:sz w:val="24"/>
                <w:szCs w:val="24"/>
                <w:lang w:eastAsia="en-IN"/>
              </w:rPr>
              <w:t>Test planning activity</w:t>
            </w:r>
          </w:p>
        </w:tc>
      </w:tr>
      <w:tr w:rsidR="00C40541" w:rsidRPr="004B7A85" w:rsidTr="00C40541">
        <w:tc>
          <w:tcPr>
            <w:tcW w:w="0" w:type="auto"/>
            <w:tcBorders>
              <w:top w:val="nil"/>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Initiate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Ideally QA team should get involved while the scope of the project is gathered from the customer/client in the form of business requirements. But in the real world, that is not the case. From a practical point of view, the involvement of the QA team is NIL. At the end of this phase, BRD is finalized and a basic Project Plan is created.</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Define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SRS is created from the BRD. Test plan's initial draft is created. At this point, since the QA team is not done with the SRS review, the scope of testing is not clear. So the TP at this phase will only contain information on when testing is going to happen, project information and the team information (if we have it).</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Design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The SRS review is carried out and the scope of testing is identified. We have much more information on what to test and a good estimate of how many test cases we might get etc. A second version of the Test plan is created incorporating all this information.</w:t>
            </w:r>
          </w:p>
        </w:tc>
      </w:tr>
    </w:tbl>
    <w:p w:rsidR="00C40541" w:rsidRPr="004B7A85" w:rsidRDefault="00C40541" w:rsidP="00C40541">
      <w:pPr>
        <w:shd w:val="clear" w:color="auto" w:fill="FFFFFF"/>
        <w:spacing w:after="369" w:line="369" w:lineRule="atLeast"/>
        <w:rPr>
          <w:ins w:id="26" w:author="Unknown"/>
          <w:rFonts w:ascii="Angsana New" w:eastAsia="Times New Roman" w:hAnsi="Angsana New" w:cs="Angsana New"/>
          <w:color w:val="222222"/>
          <w:sz w:val="31"/>
          <w:szCs w:val="31"/>
          <w:lang w:eastAsia="en-IN"/>
        </w:rPr>
      </w:pPr>
      <w:ins w:id="27" w:author="Unknown">
        <w:r w:rsidRPr="004B7A85">
          <w:rPr>
            <w:rFonts w:ascii="Angsana New" w:eastAsia="Times New Roman" w:hAnsi="Angsana New" w:cs="Angsana New"/>
            <w:color w:val="222222"/>
            <w:sz w:val="31"/>
            <w:szCs w:val="31"/>
            <w:lang w:eastAsia="en-IN"/>
          </w:rPr>
          <w:t>From the above table it is clear that test plan is not a document that you can create all at once and use it from then on.</w:t>
        </w:r>
      </w:ins>
    </w:p>
    <w:p w:rsidR="00C40541" w:rsidRPr="004B7A85" w:rsidRDefault="00C40541" w:rsidP="00C40541">
      <w:pPr>
        <w:shd w:val="clear" w:color="auto" w:fill="FFFFFF"/>
        <w:spacing w:after="0" w:line="369" w:lineRule="atLeast"/>
        <w:rPr>
          <w:ins w:id="28" w:author="Unknown"/>
          <w:rFonts w:ascii="Angsana New" w:eastAsia="Times New Roman" w:hAnsi="Angsana New" w:cs="Angsana New"/>
          <w:color w:val="222222"/>
          <w:sz w:val="31"/>
          <w:szCs w:val="31"/>
          <w:lang w:eastAsia="en-IN"/>
        </w:rPr>
      </w:pPr>
      <w:ins w:id="29" w:author="Unknown">
        <w:r w:rsidRPr="004B7A85">
          <w:rPr>
            <w:rFonts w:ascii="Angsana New" w:eastAsia="Times New Roman" w:hAnsi="Angsana New" w:cs="Angsana New"/>
            <w:b/>
            <w:bCs/>
            <w:color w:val="222222"/>
            <w:sz w:val="31"/>
            <w:szCs w:val="31"/>
            <w:lang w:eastAsia="en-IN"/>
          </w:rPr>
          <w:t>Test Plan is a dynamic document</w:t>
        </w:r>
        <w:r w:rsidRPr="004B7A85">
          <w:rPr>
            <w:rFonts w:ascii="Angsana New" w:eastAsia="Times New Roman" w:hAnsi="Angsana New" w:cs="Angsana New"/>
            <w:color w:val="222222"/>
            <w:sz w:val="31"/>
            <w:szCs w:val="31"/>
            <w:lang w:eastAsia="en-IN"/>
          </w:rPr>
          <w:t>. The success of a testing project depends on a well written test plan document that is current at all times. Test Plan is more or less like </w:t>
        </w:r>
        <w:r w:rsidRPr="004B7A85">
          <w:rPr>
            <w:rFonts w:ascii="Angsana New" w:eastAsia="Times New Roman" w:hAnsi="Angsana New" w:cs="Angsana New"/>
            <w:b/>
            <w:bCs/>
            <w:color w:val="222222"/>
            <w:sz w:val="31"/>
            <w:szCs w:val="31"/>
            <w:lang w:eastAsia="en-IN"/>
          </w:rPr>
          <w:t>a blue print of how the testing activity is going</w:t>
        </w:r>
        <w:r w:rsidRPr="004B7A85">
          <w:rPr>
            <w:rFonts w:ascii="Angsana New" w:eastAsia="Times New Roman" w:hAnsi="Angsana New" w:cs="Angsana New"/>
            <w:color w:val="222222"/>
            <w:sz w:val="31"/>
            <w:szCs w:val="31"/>
            <w:lang w:eastAsia="en-IN"/>
          </w:rPr>
          <w:t> to take place in a project.</w:t>
        </w:r>
      </w:ins>
    </w:p>
    <w:p w:rsidR="00C40541" w:rsidRPr="004B7A85" w:rsidRDefault="00C40541" w:rsidP="00C40541">
      <w:pPr>
        <w:shd w:val="clear" w:color="auto" w:fill="FFFFFF"/>
        <w:spacing w:before="400" w:after="133" w:line="267" w:lineRule="atLeast"/>
        <w:outlineLvl w:val="2"/>
        <w:rPr>
          <w:ins w:id="30" w:author="Unknown"/>
          <w:rFonts w:ascii="Angsana New" w:eastAsia="Times New Roman" w:hAnsi="Angsana New" w:cs="Angsana New"/>
          <w:b/>
          <w:bCs/>
          <w:color w:val="000000"/>
          <w:sz w:val="43"/>
          <w:szCs w:val="43"/>
          <w:lang w:eastAsia="en-IN"/>
        </w:rPr>
      </w:pPr>
      <w:ins w:id="31" w:author="Unknown">
        <w:r w:rsidRPr="004B7A85">
          <w:rPr>
            <w:rFonts w:ascii="Angsana New" w:eastAsia="Times New Roman" w:hAnsi="Angsana New" w:cs="Angsana New"/>
            <w:b/>
            <w:bCs/>
            <w:color w:val="000000"/>
            <w:sz w:val="43"/>
            <w:szCs w:val="43"/>
            <w:lang w:eastAsia="en-IN"/>
          </w:rPr>
          <w:t>It has clear information on the following aspects:</w:t>
        </w:r>
      </w:ins>
    </w:p>
    <w:tbl>
      <w:tblPr>
        <w:tblW w:w="7020" w:type="dxa"/>
        <w:tblCellMar>
          <w:left w:w="0" w:type="dxa"/>
          <w:right w:w="0" w:type="dxa"/>
        </w:tblCellMar>
        <w:tblLook w:val="04A0" w:firstRow="1" w:lastRow="0" w:firstColumn="1" w:lastColumn="0" w:noHBand="0" w:noVBand="1"/>
      </w:tblPr>
      <w:tblGrid>
        <w:gridCol w:w="2249"/>
        <w:gridCol w:w="4771"/>
      </w:tblGrid>
      <w:tr w:rsidR="00C40541" w:rsidRPr="004B7A85" w:rsidTr="00C40541">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40541" w:rsidRPr="004B7A85" w:rsidRDefault="00C40541" w:rsidP="00C40541">
            <w:pPr>
              <w:spacing w:after="0" w:line="240" w:lineRule="auto"/>
              <w:rPr>
                <w:rFonts w:ascii="Angsana New" w:eastAsia="Times New Roman" w:hAnsi="Angsana New" w:cs="Angsana New"/>
                <w:b/>
                <w:bCs/>
                <w:sz w:val="24"/>
                <w:szCs w:val="24"/>
                <w:lang w:eastAsia="en-IN"/>
              </w:rPr>
            </w:pPr>
            <w:r w:rsidRPr="004B7A85">
              <w:rPr>
                <w:rFonts w:ascii="Angsana New" w:eastAsia="Times New Roman" w:hAnsi="Angsana New" w:cs="Angsana New"/>
                <w:b/>
                <w:bCs/>
                <w:sz w:val="24"/>
                <w:szCs w:val="24"/>
                <w:lang w:eastAsia="en-IN"/>
              </w:rPr>
              <w:t>Items in a Test Plan Template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40541" w:rsidRPr="004B7A85" w:rsidRDefault="00C40541" w:rsidP="00C40541">
            <w:pPr>
              <w:spacing w:after="0" w:line="240" w:lineRule="auto"/>
              <w:rPr>
                <w:rFonts w:ascii="Angsana New" w:eastAsia="Times New Roman" w:hAnsi="Angsana New" w:cs="Angsana New"/>
                <w:b/>
                <w:bCs/>
                <w:sz w:val="24"/>
                <w:szCs w:val="24"/>
                <w:lang w:eastAsia="en-IN"/>
              </w:rPr>
            </w:pPr>
            <w:r w:rsidRPr="004B7A85">
              <w:rPr>
                <w:rFonts w:ascii="Angsana New" w:eastAsia="Times New Roman" w:hAnsi="Angsana New" w:cs="Angsana New"/>
                <w:b/>
                <w:bCs/>
                <w:sz w:val="24"/>
                <w:szCs w:val="24"/>
                <w:lang w:eastAsia="en-IN"/>
              </w:rPr>
              <w:t>What do they contain</w:t>
            </w:r>
          </w:p>
        </w:tc>
      </w:tr>
      <w:tr w:rsidR="00C40541" w:rsidRPr="004B7A85" w:rsidTr="00C40541">
        <w:tc>
          <w:tcPr>
            <w:tcW w:w="0" w:type="auto"/>
            <w:tcBorders>
              <w:top w:val="nil"/>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Scope =&gt;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Test scenarios/Test objectives that will be validated.</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Out of scope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Enhanced clarity on what we are not going to cover</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lastRenderedPageBreak/>
              <w:t>Assumptions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All the conditions that need to hold true for us to be able to proceed successfully</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Schedules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Test scenario prep</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Test documentation- test cases/test data/setting up environment</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Test execution</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Test cycle- how many cycle</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Start and end date for cycles</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Roles and Responsibilities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Team members are listed</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Who is to do what</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module owners are listed and their contact info</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Deliverables =&gt;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 xml:space="preserve">What documents(test </w:t>
            </w:r>
            <w:proofErr w:type="spellStart"/>
            <w:r w:rsidRPr="004B7A85">
              <w:rPr>
                <w:rFonts w:ascii="Angsana New" w:eastAsia="Times New Roman" w:hAnsi="Angsana New" w:cs="Angsana New"/>
                <w:sz w:val="24"/>
                <w:szCs w:val="24"/>
                <w:lang w:eastAsia="en-IN"/>
              </w:rPr>
              <w:t>artifacts</w:t>
            </w:r>
            <w:proofErr w:type="spellEnd"/>
            <w:r w:rsidRPr="004B7A85">
              <w:rPr>
                <w:rFonts w:ascii="Angsana New" w:eastAsia="Times New Roman" w:hAnsi="Angsana New" w:cs="Angsana New"/>
                <w:sz w:val="24"/>
                <w:szCs w:val="24"/>
                <w:lang w:eastAsia="en-IN"/>
              </w:rPr>
              <w:t>) are going to produce at what time frames</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What can be expected from each document</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Environment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What kind of environment requirements exist</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Who is going to be in charge</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What to do in case of problems</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Tools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For example: JIRA for bug tracking</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Login</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How to use JIRA</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Defect Management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Who are we going to report the defects to</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How are we going to report</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What is expected- do we provide screenshot?</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Risks and Risk Management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Risks are listed</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 xml:space="preserve">Risks are </w:t>
            </w:r>
            <w:proofErr w:type="spellStart"/>
            <w:r w:rsidRPr="004B7A85">
              <w:rPr>
                <w:rFonts w:ascii="Angsana New" w:eastAsia="Times New Roman" w:hAnsi="Angsana New" w:cs="Angsana New"/>
                <w:sz w:val="24"/>
                <w:szCs w:val="24"/>
                <w:lang w:eastAsia="en-IN"/>
              </w:rPr>
              <w:t>analyzed</w:t>
            </w:r>
            <w:proofErr w:type="spellEnd"/>
            <w:r w:rsidRPr="004B7A85">
              <w:rPr>
                <w:rFonts w:ascii="Angsana New" w:eastAsia="Times New Roman" w:hAnsi="Angsana New" w:cs="Angsana New"/>
                <w:sz w:val="24"/>
                <w:szCs w:val="24"/>
                <w:lang w:eastAsia="en-IN"/>
              </w:rPr>
              <w:t>- likelihood and impact is documented</w:t>
            </w: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Risk mitigation plans are drawn</w:t>
            </w:r>
          </w:p>
        </w:tc>
      </w:tr>
      <w:tr w:rsidR="00C40541" w:rsidRPr="004B7A85" w:rsidTr="00C4054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p>
        </w:tc>
      </w:tr>
      <w:tr w:rsidR="00C40541" w:rsidRPr="004B7A85" w:rsidTr="00C4054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b/>
                <w:bCs/>
                <w:sz w:val="24"/>
                <w:szCs w:val="24"/>
                <w:lang w:eastAsia="en-IN"/>
              </w:rPr>
              <w:t>Exit criteria =&gt;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40541" w:rsidRPr="004B7A85" w:rsidRDefault="00C40541" w:rsidP="00C40541">
            <w:pPr>
              <w:spacing w:after="0" w:line="240" w:lineRule="auto"/>
              <w:rPr>
                <w:rFonts w:ascii="Angsana New" w:eastAsia="Times New Roman" w:hAnsi="Angsana New" w:cs="Angsana New"/>
                <w:sz w:val="24"/>
                <w:szCs w:val="24"/>
                <w:lang w:eastAsia="en-IN"/>
              </w:rPr>
            </w:pPr>
            <w:r w:rsidRPr="004B7A85">
              <w:rPr>
                <w:rFonts w:ascii="Angsana New" w:eastAsia="Times New Roman" w:hAnsi="Angsana New" w:cs="Angsana New"/>
                <w:sz w:val="24"/>
                <w:szCs w:val="24"/>
                <w:lang w:eastAsia="en-IN"/>
              </w:rPr>
              <w:t>When to stop testing</w:t>
            </w:r>
          </w:p>
        </w:tc>
      </w:tr>
    </w:tbl>
    <w:p w:rsidR="00C40541" w:rsidRPr="004B7A85" w:rsidRDefault="00C40541" w:rsidP="00C40541">
      <w:pPr>
        <w:shd w:val="clear" w:color="auto" w:fill="FFFFFF"/>
        <w:spacing w:after="0" w:line="369" w:lineRule="atLeast"/>
        <w:rPr>
          <w:ins w:id="32" w:author="Unknown"/>
          <w:rFonts w:ascii="Angsana New" w:eastAsia="Times New Roman" w:hAnsi="Angsana New" w:cs="Angsana New"/>
          <w:color w:val="222222"/>
          <w:sz w:val="31"/>
          <w:szCs w:val="31"/>
          <w:lang w:eastAsia="en-IN"/>
        </w:rPr>
      </w:pPr>
      <w:ins w:id="33" w:author="Unknown">
        <w:r w:rsidRPr="004B7A85">
          <w:rPr>
            <w:rFonts w:ascii="Angsana New" w:eastAsia="Times New Roman" w:hAnsi="Angsana New" w:cs="Angsana New"/>
            <w:color w:val="222222"/>
            <w:sz w:val="31"/>
            <w:szCs w:val="31"/>
            <w:lang w:eastAsia="en-IN"/>
          </w:rPr>
          <w:t>Since, all the above information is the most critical for the </w:t>
        </w:r>
        <w:r w:rsidRPr="004B7A85">
          <w:rPr>
            <w:rFonts w:ascii="Angsana New" w:eastAsia="Times New Roman" w:hAnsi="Angsana New" w:cs="Angsana New"/>
            <w:color w:val="222222"/>
            <w:sz w:val="31"/>
            <w:szCs w:val="31"/>
            <w:lang w:eastAsia="en-IN"/>
          </w:rPr>
          <w:fldChar w:fldCharType="begin"/>
        </w:r>
        <w:r w:rsidRPr="004B7A85">
          <w:rPr>
            <w:rFonts w:ascii="Angsana New" w:eastAsia="Times New Roman" w:hAnsi="Angsana New" w:cs="Angsana New"/>
            <w:color w:val="222222"/>
            <w:sz w:val="31"/>
            <w:szCs w:val="31"/>
            <w:lang w:eastAsia="en-IN"/>
          </w:rPr>
          <w:instrText xml:space="preserve"> HYPERLINK "http://www.softwaretestinghelp.com/what-is-actual-testing-process-in-practical-or-company-environment/" \o "QA processes" </w:instrText>
        </w:r>
        <w:r w:rsidRPr="004B7A85">
          <w:rPr>
            <w:rFonts w:ascii="Angsana New" w:eastAsia="Times New Roman" w:hAnsi="Angsana New" w:cs="Angsana New"/>
            <w:color w:val="222222"/>
            <w:sz w:val="31"/>
            <w:szCs w:val="31"/>
            <w:lang w:eastAsia="en-IN"/>
          </w:rPr>
          <w:fldChar w:fldCharType="separate"/>
        </w:r>
        <w:r w:rsidRPr="004B7A85">
          <w:rPr>
            <w:rFonts w:ascii="Angsana New" w:eastAsia="Times New Roman" w:hAnsi="Angsana New" w:cs="Angsana New"/>
            <w:color w:val="777777"/>
            <w:sz w:val="31"/>
            <w:szCs w:val="31"/>
            <w:u w:val="single"/>
            <w:bdr w:val="none" w:sz="0" w:space="0" w:color="auto" w:frame="1"/>
            <w:lang w:eastAsia="en-IN"/>
          </w:rPr>
          <w:t>day-to-day working of a QA project</w:t>
        </w:r>
        <w:r w:rsidRPr="004B7A85">
          <w:rPr>
            <w:rFonts w:ascii="Angsana New" w:eastAsia="Times New Roman" w:hAnsi="Angsana New" w:cs="Angsana New"/>
            <w:color w:val="222222"/>
            <w:sz w:val="31"/>
            <w:szCs w:val="31"/>
            <w:lang w:eastAsia="en-IN"/>
          </w:rPr>
          <w:fldChar w:fldCharType="end"/>
        </w:r>
        <w:r w:rsidRPr="004B7A85">
          <w:rPr>
            <w:rFonts w:ascii="Angsana New" w:eastAsia="Times New Roman" w:hAnsi="Angsana New" w:cs="Angsana New"/>
            <w:color w:val="222222"/>
            <w:sz w:val="31"/>
            <w:szCs w:val="31"/>
            <w:lang w:eastAsia="en-IN"/>
          </w:rPr>
          <w:t>, it is important to keep the Test Plan document updated at all times.</w:t>
        </w:r>
      </w:ins>
    </w:p>
    <w:p w:rsidR="00C40541" w:rsidRPr="004B7A85" w:rsidRDefault="00C40541" w:rsidP="00C40541">
      <w:pPr>
        <w:shd w:val="clear" w:color="auto" w:fill="FFFFFF"/>
        <w:spacing w:before="400" w:after="133" w:line="267" w:lineRule="atLeast"/>
        <w:outlineLvl w:val="2"/>
        <w:rPr>
          <w:ins w:id="34" w:author="Unknown"/>
          <w:rFonts w:ascii="Angsana New" w:eastAsia="Times New Roman" w:hAnsi="Angsana New" w:cs="Angsana New"/>
          <w:b/>
          <w:bCs/>
          <w:color w:val="000000"/>
          <w:sz w:val="43"/>
          <w:szCs w:val="43"/>
          <w:lang w:eastAsia="en-IN"/>
        </w:rPr>
      </w:pPr>
      <w:ins w:id="35" w:author="Unknown">
        <w:r w:rsidRPr="004B7A85">
          <w:rPr>
            <w:rFonts w:ascii="Angsana New" w:eastAsia="Times New Roman" w:hAnsi="Angsana New" w:cs="Angsana New"/>
            <w:b/>
            <w:bCs/>
            <w:color w:val="000000"/>
            <w:sz w:val="43"/>
            <w:szCs w:val="43"/>
            <w:lang w:eastAsia="en-IN"/>
          </w:rPr>
          <w:t>Here are a few important pointers regarding a test plan:</w:t>
        </w:r>
      </w:ins>
    </w:p>
    <w:p w:rsidR="00C40541" w:rsidRPr="004B7A85" w:rsidRDefault="00C40541" w:rsidP="00C40541">
      <w:pPr>
        <w:numPr>
          <w:ilvl w:val="0"/>
          <w:numId w:val="2"/>
        </w:numPr>
        <w:shd w:val="clear" w:color="auto" w:fill="FFFFFF"/>
        <w:spacing w:after="0" w:line="369" w:lineRule="atLeast"/>
        <w:rPr>
          <w:ins w:id="36" w:author="Unknown"/>
          <w:rFonts w:ascii="Angsana New" w:eastAsia="Times New Roman" w:hAnsi="Angsana New" w:cs="Angsana New"/>
          <w:color w:val="222222"/>
          <w:sz w:val="31"/>
          <w:szCs w:val="31"/>
          <w:lang w:eastAsia="en-IN"/>
        </w:rPr>
      </w:pPr>
      <w:ins w:id="37" w:author="Unknown">
        <w:r w:rsidRPr="004B7A85">
          <w:rPr>
            <w:rFonts w:ascii="Angsana New" w:eastAsia="Times New Roman" w:hAnsi="Angsana New" w:cs="Angsana New"/>
            <w:color w:val="222222"/>
            <w:sz w:val="31"/>
            <w:szCs w:val="31"/>
            <w:lang w:eastAsia="en-IN"/>
          </w:rPr>
          <w:t>Test Plan is a document that is the point of reference based on which testing is carried out within the QA team.</w:t>
        </w:r>
      </w:ins>
    </w:p>
    <w:p w:rsidR="00C40541" w:rsidRPr="004B7A85" w:rsidRDefault="00C40541" w:rsidP="00C40541">
      <w:pPr>
        <w:numPr>
          <w:ilvl w:val="0"/>
          <w:numId w:val="2"/>
        </w:numPr>
        <w:shd w:val="clear" w:color="auto" w:fill="FFFFFF"/>
        <w:spacing w:after="0" w:line="369" w:lineRule="atLeast"/>
        <w:rPr>
          <w:ins w:id="38" w:author="Unknown"/>
          <w:rFonts w:ascii="Angsana New" w:eastAsia="Times New Roman" w:hAnsi="Angsana New" w:cs="Angsana New"/>
          <w:color w:val="222222"/>
          <w:sz w:val="31"/>
          <w:szCs w:val="31"/>
          <w:lang w:eastAsia="en-IN"/>
        </w:rPr>
      </w:pPr>
      <w:ins w:id="39" w:author="Unknown">
        <w:r w:rsidRPr="004B7A85">
          <w:rPr>
            <w:rFonts w:ascii="Angsana New" w:eastAsia="Times New Roman" w:hAnsi="Angsana New" w:cs="Angsana New"/>
            <w:color w:val="222222"/>
            <w:sz w:val="31"/>
            <w:szCs w:val="31"/>
            <w:lang w:eastAsia="en-IN"/>
          </w:rPr>
          <w:t xml:space="preserve">It is also a document we share with the Business Analysts, Project Managers, </w:t>
        </w:r>
        <w:proofErr w:type="spellStart"/>
        <w:r w:rsidRPr="004B7A85">
          <w:rPr>
            <w:rFonts w:ascii="Angsana New" w:eastAsia="Times New Roman" w:hAnsi="Angsana New" w:cs="Angsana New"/>
            <w:color w:val="222222"/>
            <w:sz w:val="31"/>
            <w:szCs w:val="31"/>
            <w:lang w:eastAsia="en-IN"/>
          </w:rPr>
          <w:t>Dev</w:t>
        </w:r>
        <w:proofErr w:type="spellEnd"/>
        <w:r w:rsidRPr="004B7A85">
          <w:rPr>
            <w:rFonts w:ascii="Angsana New" w:eastAsia="Times New Roman" w:hAnsi="Angsana New" w:cs="Angsana New"/>
            <w:color w:val="222222"/>
            <w:sz w:val="31"/>
            <w:szCs w:val="31"/>
            <w:lang w:eastAsia="en-IN"/>
          </w:rPr>
          <w:t xml:space="preserve"> team and the other teams. This is to enhance the level of transparency into the QA team’s working to the external teams.</w:t>
        </w:r>
      </w:ins>
    </w:p>
    <w:p w:rsidR="00C40541" w:rsidRPr="004B7A85" w:rsidRDefault="00C40541" w:rsidP="00C40541">
      <w:pPr>
        <w:numPr>
          <w:ilvl w:val="0"/>
          <w:numId w:val="2"/>
        </w:numPr>
        <w:shd w:val="clear" w:color="auto" w:fill="FFFFFF"/>
        <w:spacing w:after="0" w:line="369" w:lineRule="atLeast"/>
        <w:rPr>
          <w:ins w:id="40" w:author="Unknown"/>
          <w:rFonts w:ascii="Angsana New" w:eastAsia="Times New Roman" w:hAnsi="Angsana New" w:cs="Angsana New"/>
          <w:color w:val="222222"/>
          <w:sz w:val="31"/>
          <w:szCs w:val="31"/>
          <w:lang w:eastAsia="en-IN"/>
        </w:rPr>
      </w:pPr>
      <w:ins w:id="41" w:author="Unknown">
        <w:r w:rsidRPr="004B7A85">
          <w:rPr>
            <w:rFonts w:ascii="Angsana New" w:eastAsia="Times New Roman" w:hAnsi="Angsana New" w:cs="Angsana New"/>
            <w:color w:val="222222"/>
            <w:sz w:val="31"/>
            <w:szCs w:val="31"/>
            <w:lang w:eastAsia="en-IN"/>
          </w:rPr>
          <w:t>It is documented by the QA manager/QA lead based on the inputs from the QA team members.</w:t>
        </w:r>
      </w:ins>
    </w:p>
    <w:p w:rsidR="00C40541" w:rsidRPr="004B7A85" w:rsidRDefault="00C40541" w:rsidP="00C40541">
      <w:pPr>
        <w:numPr>
          <w:ilvl w:val="0"/>
          <w:numId w:val="2"/>
        </w:numPr>
        <w:shd w:val="clear" w:color="auto" w:fill="FFFFFF"/>
        <w:spacing w:after="0" w:line="369" w:lineRule="atLeast"/>
        <w:rPr>
          <w:ins w:id="42" w:author="Unknown"/>
          <w:rFonts w:ascii="Angsana New" w:eastAsia="Times New Roman" w:hAnsi="Angsana New" w:cs="Angsana New"/>
          <w:color w:val="222222"/>
          <w:sz w:val="31"/>
          <w:szCs w:val="31"/>
          <w:lang w:eastAsia="en-IN"/>
        </w:rPr>
      </w:pPr>
      <w:ins w:id="43" w:author="Unknown">
        <w:r w:rsidRPr="004B7A85">
          <w:rPr>
            <w:rFonts w:ascii="Angsana New" w:eastAsia="Times New Roman" w:hAnsi="Angsana New" w:cs="Angsana New"/>
            <w:color w:val="222222"/>
            <w:sz w:val="31"/>
            <w:szCs w:val="31"/>
            <w:lang w:eastAsia="en-IN"/>
          </w:rPr>
          <w:t>Test Planning is typically allocated 1/3</w:t>
        </w:r>
        <w:r w:rsidRPr="004B7A85">
          <w:rPr>
            <w:rFonts w:ascii="Angsana New" w:eastAsia="Times New Roman" w:hAnsi="Angsana New" w:cs="Angsana New"/>
            <w:color w:val="222222"/>
            <w:sz w:val="31"/>
            <w:szCs w:val="31"/>
            <w:vertAlign w:val="superscript"/>
            <w:lang w:eastAsia="en-IN"/>
          </w:rPr>
          <w:t>rd</w:t>
        </w:r>
        <w:r w:rsidRPr="004B7A85">
          <w:rPr>
            <w:rFonts w:ascii="Angsana New" w:eastAsia="Times New Roman" w:hAnsi="Angsana New" w:cs="Angsana New"/>
            <w:color w:val="222222"/>
            <w:sz w:val="31"/>
            <w:szCs w:val="31"/>
            <w:lang w:eastAsia="en-IN"/>
          </w:rPr>
          <w:t> of the time it takes for the entire QA engagement.  The other 1/3</w:t>
        </w:r>
        <w:r w:rsidRPr="004B7A85">
          <w:rPr>
            <w:rFonts w:ascii="Angsana New" w:eastAsia="Times New Roman" w:hAnsi="Angsana New" w:cs="Angsana New"/>
            <w:color w:val="222222"/>
            <w:sz w:val="31"/>
            <w:szCs w:val="31"/>
            <w:vertAlign w:val="superscript"/>
            <w:lang w:eastAsia="en-IN"/>
          </w:rPr>
          <w:t>rd</w:t>
        </w:r>
        <w:r w:rsidRPr="004B7A85">
          <w:rPr>
            <w:rFonts w:ascii="Angsana New" w:eastAsia="Times New Roman" w:hAnsi="Angsana New" w:cs="Angsana New"/>
            <w:color w:val="222222"/>
            <w:sz w:val="31"/>
            <w:szCs w:val="31"/>
            <w:lang w:eastAsia="en-IN"/>
          </w:rPr>
          <w:t> is for Test Designing and rest is for Test Execution.</w:t>
        </w:r>
      </w:ins>
    </w:p>
    <w:p w:rsidR="00C40541" w:rsidRPr="004B7A85" w:rsidRDefault="00C40541" w:rsidP="00C40541">
      <w:pPr>
        <w:numPr>
          <w:ilvl w:val="0"/>
          <w:numId w:val="2"/>
        </w:numPr>
        <w:shd w:val="clear" w:color="auto" w:fill="FFFFFF"/>
        <w:spacing w:after="0" w:line="369" w:lineRule="atLeast"/>
        <w:rPr>
          <w:ins w:id="44" w:author="Unknown"/>
          <w:rFonts w:ascii="Angsana New" w:eastAsia="Times New Roman" w:hAnsi="Angsana New" w:cs="Angsana New"/>
          <w:color w:val="222222"/>
          <w:sz w:val="31"/>
          <w:szCs w:val="31"/>
          <w:lang w:eastAsia="en-IN"/>
        </w:rPr>
      </w:pPr>
      <w:ins w:id="45" w:author="Unknown">
        <w:r w:rsidRPr="004B7A85">
          <w:rPr>
            <w:rFonts w:ascii="Angsana New" w:eastAsia="Times New Roman" w:hAnsi="Angsana New" w:cs="Angsana New"/>
            <w:color w:val="222222"/>
            <w:sz w:val="31"/>
            <w:szCs w:val="31"/>
            <w:lang w:eastAsia="en-IN"/>
          </w:rPr>
          <w:t>Test plan is not static and is updated on an on demand basis.</w:t>
        </w:r>
      </w:ins>
    </w:p>
    <w:p w:rsidR="00C40541" w:rsidRPr="004B7A85" w:rsidRDefault="00C40541" w:rsidP="00C40541">
      <w:pPr>
        <w:numPr>
          <w:ilvl w:val="0"/>
          <w:numId w:val="2"/>
        </w:numPr>
        <w:shd w:val="clear" w:color="auto" w:fill="FFFFFF"/>
        <w:spacing w:after="0" w:line="369" w:lineRule="atLeast"/>
        <w:rPr>
          <w:ins w:id="46" w:author="Unknown"/>
          <w:rFonts w:ascii="Angsana New" w:eastAsia="Times New Roman" w:hAnsi="Angsana New" w:cs="Angsana New"/>
          <w:color w:val="222222"/>
          <w:sz w:val="31"/>
          <w:szCs w:val="31"/>
          <w:lang w:eastAsia="en-IN"/>
        </w:rPr>
      </w:pPr>
      <w:ins w:id="47" w:author="Unknown">
        <w:r w:rsidRPr="004B7A85">
          <w:rPr>
            <w:rFonts w:ascii="Angsana New" w:eastAsia="Times New Roman" w:hAnsi="Angsana New" w:cs="Angsana New"/>
            <w:color w:val="222222"/>
            <w:sz w:val="31"/>
            <w:szCs w:val="31"/>
            <w:lang w:eastAsia="en-IN"/>
          </w:rPr>
          <w:t>The more detailed and comprehensive the Test plan, the more successful the testing activity.</w:t>
        </w:r>
      </w:ins>
    </w:p>
    <w:p w:rsidR="00C40541" w:rsidRPr="004B7A85" w:rsidRDefault="00C40541" w:rsidP="00C40541">
      <w:pPr>
        <w:shd w:val="clear" w:color="auto" w:fill="FFFFFF"/>
        <w:spacing w:before="400" w:after="133" w:line="267" w:lineRule="atLeast"/>
        <w:outlineLvl w:val="2"/>
        <w:rPr>
          <w:ins w:id="48" w:author="Unknown"/>
          <w:rFonts w:ascii="Angsana New" w:eastAsia="Times New Roman" w:hAnsi="Angsana New" w:cs="Angsana New"/>
          <w:b/>
          <w:bCs/>
          <w:color w:val="000000"/>
          <w:sz w:val="43"/>
          <w:szCs w:val="43"/>
          <w:lang w:eastAsia="en-IN"/>
        </w:rPr>
      </w:pPr>
      <w:ins w:id="49" w:author="Unknown">
        <w:r w:rsidRPr="004B7A85">
          <w:rPr>
            <w:rFonts w:ascii="Angsana New" w:eastAsia="Times New Roman" w:hAnsi="Angsana New" w:cs="Angsana New"/>
            <w:b/>
            <w:bCs/>
            <w:color w:val="000000"/>
            <w:sz w:val="43"/>
            <w:szCs w:val="43"/>
            <w:lang w:eastAsia="en-IN"/>
          </w:rPr>
          <w:t xml:space="preserve">Sample Test Plan Document for </w:t>
        </w:r>
        <w:proofErr w:type="spellStart"/>
        <w:r w:rsidRPr="004B7A85">
          <w:rPr>
            <w:rFonts w:ascii="Angsana New" w:eastAsia="Times New Roman" w:hAnsi="Angsana New" w:cs="Angsana New"/>
            <w:b/>
            <w:bCs/>
            <w:color w:val="000000"/>
            <w:sz w:val="43"/>
            <w:szCs w:val="43"/>
            <w:lang w:eastAsia="en-IN"/>
          </w:rPr>
          <w:t>OrangeHRM</w:t>
        </w:r>
        <w:proofErr w:type="spellEnd"/>
        <w:r w:rsidRPr="004B7A85">
          <w:rPr>
            <w:rFonts w:ascii="Angsana New" w:eastAsia="Times New Roman" w:hAnsi="Angsana New" w:cs="Angsana New"/>
            <w:b/>
            <w:bCs/>
            <w:color w:val="000000"/>
            <w:sz w:val="43"/>
            <w:szCs w:val="43"/>
            <w:lang w:eastAsia="en-IN"/>
          </w:rPr>
          <w:t xml:space="preserve"> Project</w:t>
        </w:r>
      </w:ins>
    </w:p>
    <w:p w:rsidR="00C40541" w:rsidRPr="004B7A85" w:rsidRDefault="00C40541" w:rsidP="00C40541">
      <w:pPr>
        <w:shd w:val="clear" w:color="auto" w:fill="FFFFFF"/>
        <w:spacing w:after="0" w:line="369" w:lineRule="atLeast"/>
        <w:rPr>
          <w:ins w:id="50" w:author="Unknown"/>
          <w:rFonts w:ascii="Angsana New" w:eastAsia="Times New Roman" w:hAnsi="Angsana New" w:cs="Angsana New"/>
          <w:color w:val="222222"/>
          <w:sz w:val="31"/>
          <w:szCs w:val="31"/>
          <w:lang w:eastAsia="en-IN"/>
        </w:rPr>
      </w:pPr>
      <w:ins w:id="51" w:author="Unknown">
        <w:r w:rsidRPr="004B7A85">
          <w:rPr>
            <w:rFonts w:ascii="Angsana New" w:eastAsia="Times New Roman" w:hAnsi="Angsana New" w:cs="Angsana New"/>
            <w:color w:val="222222"/>
            <w:sz w:val="31"/>
            <w:szCs w:val="31"/>
            <w:lang w:eastAsia="en-IN"/>
          </w:rPr>
          <w:t>A sample Test plan template document is created for our “</w:t>
        </w:r>
        <w:r w:rsidRPr="004B7A85">
          <w:rPr>
            <w:rFonts w:ascii="Angsana New" w:eastAsia="Times New Roman" w:hAnsi="Angsana New" w:cs="Angsana New"/>
            <w:b/>
            <w:bCs/>
            <w:color w:val="222222"/>
            <w:sz w:val="31"/>
            <w:szCs w:val="31"/>
            <w:lang w:eastAsia="en-IN"/>
          </w:rPr>
          <w:t>ORANGEHRM VERSION 3.0 – MY INFO MODULE” </w:t>
        </w:r>
        <w:r w:rsidRPr="004B7A85">
          <w:rPr>
            <w:rFonts w:ascii="Angsana New" w:eastAsia="Times New Roman" w:hAnsi="Angsana New" w:cs="Angsana New"/>
            <w:color w:val="222222"/>
            <w:sz w:val="31"/>
            <w:szCs w:val="31"/>
            <w:lang w:eastAsia="en-IN"/>
          </w:rPr>
          <w:t>Project and attached below. Please take a look at it. Additional comments have been added to the document in Red to explain the sections. This Test plan is for the Functional as well as the UAT phases. It also explains the Test Management process using the HP ALM tool.</w:t>
        </w:r>
      </w:ins>
    </w:p>
    <w:p w:rsidR="00C40541" w:rsidRPr="004B7A85" w:rsidRDefault="00C40541" w:rsidP="00C40541">
      <w:pPr>
        <w:shd w:val="clear" w:color="auto" w:fill="FFFFFF"/>
        <w:spacing w:after="0" w:line="369" w:lineRule="atLeast"/>
        <w:rPr>
          <w:ins w:id="52" w:author="Unknown"/>
          <w:rFonts w:ascii="Angsana New" w:eastAsia="Times New Roman" w:hAnsi="Angsana New" w:cs="Angsana New"/>
          <w:color w:val="222222"/>
          <w:sz w:val="31"/>
          <w:szCs w:val="31"/>
          <w:lang w:eastAsia="en-IN"/>
        </w:rPr>
      </w:pPr>
      <w:ins w:id="53" w:author="Unknown">
        <w:r w:rsidRPr="004B7A85">
          <w:rPr>
            <w:rFonts w:ascii="Angsana New" w:eastAsia="Times New Roman" w:hAnsi="Angsana New" w:cs="Angsana New"/>
            <w:b/>
            <w:bCs/>
            <w:color w:val="FF0000"/>
            <w:sz w:val="31"/>
            <w:szCs w:val="31"/>
            <w:lang w:eastAsia="en-IN"/>
          </w:rPr>
          <w:lastRenderedPageBreak/>
          <w:t>Download Test Plan Sample:</w:t>
        </w:r>
      </w:ins>
    </w:p>
    <w:p w:rsidR="00C40541" w:rsidRPr="004B7A85" w:rsidRDefault="00C40541" w:rsidP="00C40541">
      <w:pPr>
        <w:shd w:val="clear" w:color="auto" w:fill="FFFFFF"/>
        <w:spacing w:after="0" w:line="369" w:lineRule="atLeast"/>
        <w:rPr>
          <w:ins w:id="54" w:author="Unknown"/>
          <w:rFonts w:ascii="Angsana New" w:eastAsia="Times New Roman" w:hAnsi="Angsana New" w:cs="Angsana New"/>
          <w:color w:val="222222"/>
          <w:sz w:val="31"/>
          <w:szCs w:val="31"/>
          <w:lang w:eastAsia="en-IN"/>
        </w:rPr>
      </w:pPr>
      <w:r w:rsidRPr="004B7A85">
        <w:rPr>
          <w:rFonts w:ascii="Angsana New" w:eastAsia="Times New Roman" w:hAnsi="Angsana New" w:cs="Angsana New"/>
          <w:noProof/>
          <w:color w:val="777777"/>
          <w:sz w:val="31"/>
          <w:szCs w:val="31"/>
          <w:bdr w:val="none" w:sz="0" w:space="0" w:color="auto" w:frame="1"/>
          <w:lang w:eastAsia="en-IN"/>
        </w:rPr>
        <w:drawing>
          <wp:inline distT="0" distB="0" distL="0" distR="0" wp14:anchorId="42EF9ECA" wp14:editId="7DAB8525">
            <wp:extent cx="4572000" cy="2752725"/>
            <wp:effectExtent l="0" t="0" r="0" b="9525"/>
            <wp:docPr id="1" name="Picture 1" descr="test plan template">
              <a:hlinkClick xmlns:a="http://schemas.openxmlformats.org/drawingml/2006/main" r:id="rId12" tooltip="&quot;Test plam templa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plan template">
                      <a:hlinkClick r:id="rId12" tooltip="&quot;Test plam templat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rsidR="00C40541" w:rsidRPr="004B7A85" w:rsidRDefault="00C40541" w:rsidP="00C40541">
      <w:pPr>
        <w:shd w:val="clear" w:color="auto" w:fill="FFFFFF"/>
        <w:spacing w:after="0" w:line="369" w:lineRule="atLeast"/>
        <w:rPr>
          <w:ins w:id="55" w:author="Unknown"/>
          <w:rFonts w:ascii="Angsana New" w:eastAsia="Times New Roman" w:hAnsi="Angsana New" w:cs="Angsana New"/>
          <w:color w:val="222222"/>
          <w:sz w:val="31"/>
          <w:szCs w:val="31"/>
          <w:lang w:eastAsia="en-IN"/>
        </w:rPr>
      </w:pPr>
      <w:ins w:id="56" w:author="Unknown">
        <w:r w:rsidRPr="004B7A85">
          <w:rPr>
            <w:rFonts w:ascii="Angsana New" w:eastAsia="Times New Roman" w:hAnsi="Angsana New" w:cs="Angsana New"/>
            <w:b/>
            <w:bCs/>
            <w:color w:val="222222"/>
            <w:sz w:val="31"/>
            <w:szCs w:val="31"/>
            <w:lang w:eastAsia="en-IN"/>
          </w:rPr>
          <w:t>Test Plan Doc Format</w:t>
        </w:r>
        <w:r w:rsidRPr="004B7A85">
          <w:rPr>
            <w:rFonts w:ascii="Angsana New" w:eastAsia="Times New Roman" w:hAnsi="Angsana New" w:cs="Angsana New"/>
            <w:color w:val="222222"/>
            <w:sz w:val="31"/>
            <w:szCs w:val="31"/>
            <w:lang w:eastAsia="en-IN"/>
          </w:rPr>
          <w:t> =&gt; </w:t>
        </w:r>
        <w:r w:rsidRPr="004B7A85">
          <w:rPr>
            <w:rFonts w:ascii="Angsana New" w:eastAsia="Times New Roman" w:hAnsi="Angsana New" w:cs="Angsana New"/>
            <w:color w:val="222222"/>
            <w:sz w:val="31"/>
            <w:szCs w:val="31"/>
            <w:lang w:eastAsia="en-IN"/>
          </w:rPr>
          <w:fldChar w:fldCharType="begin"/>
        </w:r>
        <w:r w:rsidRPr="004B7A85">
          <w:rPr>
            <w:rFonts w:ascii="Angsana New" w:eastAsia="Times New Roman" w:hAnsi="Angsana New" w:cs="Angsana New"/>
            <w:color w:val="222222"/>
            <w:sz w:val="31"/>
            <w:szCs w:val="31"/>
            <w:lang w:eastAsia="en-IN"/>
          </w:rPr>
          <w:instrText xml:space="preserve"> HYPERLINK "http://cdn.softwaretestinghelp.com/wp-content/qa/uploads/2014/02/Live-Project_Test-Plan_SoftwareTestingHelp.docx" \o "Test plan download" \t "_blank" </w:instrText>
        </w:r>
        <w:r w:rsidRPr="004B7A85">
          <w:rPr>
            <w:rFonts w:ascii="Angsana New" w:eastAsia="Times New Roman" w:hAnsi="Angsana New" w:cs="Angsana New"/>
            <w:color w:val="222222"/>
            <w:sz w:val="31"/>
            <w:szCs w:val="31"/>
            <w:lang w:eastAsia="en-IN"/>
          </w:rPr>
          <w:fldChar w:fldCharType="separate"/>
        </w:r>
        <w:r w:rsidRPr="004B7A85">
          <w:rPr>
            <w:rFonts w:ascii="Angsana New" w:eastAsia="Times New Roman" w:hAnsi="Angsana New" w:cs="Angsana New"/>
            <w:b/>
            <w:bCs/>
            <w:color w:val="777777"/>
            <w:sz w:val="31"/>
            <w:szCs w:val="31"/>
            <w:bdr w:val="none" w:sz="0" w:space="0" w:color="auto" w:frame="1"/>
            <w:lang w:eastAsia="en-IN"/>
          </w:rPr>
          <w:t xml:space="preserve">Click here to </w:t>
        </w:r>
        <w:proofErr w:type="gramStart"/>
        <w:r w:rsidRPr="004B7A85">
          <w:rPr>
            <w:rFonts w:ascii="Angsana New" w:eastAsia="Times New Roman" w:hAnsi="Angsana New" w:cs="Angsana New"/>
            <w:b/>
            <w:bCs/>
            <w:color w:val="777777"/>
            <w:sz w:val="31"/>
            <w:szCs w:val="31"/>
            <w:bdr w:val="none" w:sz="0" w:space="0" w:color="auto" w:frame="1"/>
            <w:lang w:eastAsia="en-IN"/>
          </w:rPr>
          <w:t>Download</w:t>
        </w:r>
        <w:proofErr w:type="gramEnd"/>
        <w:r w:rsidRPr="004B7A85">
          <w:rPr>
            <w:rFonts w:ascii="Angsana New" w:eastAsia="Times New Roman" w:hAnsi="Angsana New" w:cs="Angsana New"/>
            <w:b/>
            <w:bCs/>
            <w:color w:val="777777"/>
            <w:sz w:val="31"/>
            <w:szCs w:val="31"/>
            <w:bdr w:val="none" w:sz="0" w:space="0" w:color="auto" w:frame="1"/>
            <w:lang w:eastAsia="en-IN"/>
          </w:rPr>
          <w:t xml:space="preserve"> a test plan in Doc format</w:t>
        </w:r>
        <w:r w:rsidRPr="004B7A85">
          <w:rPr>
            <w:rFonts w:ascii="Angsana New" w:eastAsia="Times New Roman" w:hAnsi="Angsana New" w:cs="Angsana New"/>
            <w:color w:val="222222"/>
            <w:sz w:val="31"/>
            <w:szCs w:val="31"/>
            <w:lang w:eastAsia="en-IN"/>
          </w:rPr>
          <w:fldChar w:fldCharType="end"/>
        </w:r>
        <w:r w:rsidRPr="004B7A85">
          <w:rPr>
            <w:rFonts w:ascii="Angsana New" w:eastAsia="Times New Roman" w:hAnsi="Angsana New" w:cs="Angsana New"/>
            <w:color w:val="222222"/>
            <w:sz w:val="31"/>
            <w:szCs w:val="31"/>
            <w:lang w:eastAsia="en-IN"/>
          </w:rPr>
          <w:t xml:space="preserve"> we created for the </w:t>
        </w:r>
        <w:proofErr w:type="spellStart"/>
        <w:r w:rsidRPr="004B7A85">
          <w:rPr>
            <w:rFonts w:ascii="Angsana New" w:eastAsia="Times New Roman" w:hAnsi="Angsana New" w:cs="Angsana New"/>
            <w:color w:val="222222"/>
            <w:sz w:val="31"/>
            <w:szCs w:val="31"/>
            <w:lang w:eastAsia="en-IN"/>
          </w:rPr>
          <w:t>OragngeHRM</w:t>
        </w:r>
        <w:proofErr w:type="spellEnd"/>
        <w:r w:rsidRPr="004B7A85">
          <w:rPr>
            <w:rFonts w:ascii="Angsana New" w:eastAsia="Times New Roman" w:hAnsi="Angsana New" w:cs="Angsana New"/>
            <w:color w:val="222222"/>
            <w:sz w:val="31"/>
            <w:szCs w:val="31"/>
            <w:lang w:eastAsia="en-IN"/>
          </w:rPr>
          <w:t xml:space="preserve"> live Project we are using for this software testing crash course.</w:t>
        </w:r>
      </w:ins>
    </w:p>
    <w:p w:rsidR="00C40541" w:rsidRPr="004B7A85" w:rsidRDefault="00C40541" w:rsidP="00C40541">
      <w:pPr>
        <w:shd w:val="clear" w:color="auto" w:fill="FFFFFF"/>
        <w:spacing w:after="0" w:line="369" w:lineRule="atLeast"/>
        <w:rPr>
          <w:ins w:id="57" w:author="Unknown"/>
          <w:rFonts w:ascii="Angsana New" w:eastAsia="Times New Roman" w:hAnsi="Angsana New" w:cs="Angsana New"/>
          <w:color w:val="222222"/>
          <w:sz w:val="31"/>
          <w:szCs w:val="31"/>
          <w:lang w:eastAsia="en-IN"/>
        </w:rPr>
      </w:pPr>
      <w:ins w:id="58" w:author="Unknown">
        <w:r w:rsidRPr="004B7A85">
          <w:rPr>
            <w:rFonts w:ascii="Angsana New" w:eastAsia="Times New Roman" w:hAnsi="Angsana New" w:cs="Angsana New"/>
            <w:color w:val="222222"/>
            <w:sz w:val="31"/>
            <w:szCs w:val="31"/>
            <w:lang w:eastAsia="en-IN"/>
          </w:rPr>
          <w:t>------------</w:t>
        </w:r>
        <w:r w:rsidRPr="004B7A85">
          <w:rPr>
            <w:rFonts w:ascii="Angsana New" w:eastAsia="Times New Roman" w:hAnsi="Angsana New" w:cs="Angsana New"/>
            <w:color w:val="222222"/>
            <w:sz w:val="31"/>
            <w:szCs w:val="31"/>
            <w:lang w:eastAsia="en-IN"/>
          </w:rPr>
          <w:br/>
        </w:r>
      </w:ins>
    </w:p>
    <w:p w:rsidR="00C40541" w:rsidRPr="004B7A85" w:rsidRDefault="00C40541" w:rsidP="00C40541">
      <w:pPr>
        <w:shd w:val="clear" w:color="auto" w:fill="FFFFFF"/>
        <w:spacing w:after="0" w:line="369" w:lineRule="atLeast"/>
        <w:rPr>
          <w:ins w:id="59" w:author="Unknown"/>
          <w:rFonts w:ascii="Angsana New" w:eastAsia="Times New Roman" w:hAnsi="Angsana New" w:cs="Angsana New"/>
          <w:color w:val="222222"/>
          <w:sz w:val="31"/>
          <w:szCs w:val="31"/>
          <w:lang w:eastAsia="en-IN"/>
        </w:rPr>
      </w:pPr>
      <w:ins w:id="60" w:author="Unknown">
        <w:r w:rsidRPr="004B7A85">
          <w:rPr>
            <w:rFonts w:ascii="Angsana New" w:eastAsia="Times New Roman" w:hAnsi="Angsana New" w:cs="Angsana New"/>
            <w:b/>
            <w:bCs/>
            <w:color w:val="222222"/>
            <w:sz w:val="31"/>
            <w:szCs w:val="31"/>
            <w:lang w:eastAsia="en-IN"/>
          </w:rPr>
          <w:t>Test Plan PDF Format</w:t>
        </w:r>
        <w:r w:rsidRPr="004B7A85">
          <w:rPr>
            <w:rFonts w:ascii="Angsana New" w:eastAsia="Times New Roman" w:hAnsi="Angsana New" w:cs="Angsana New"/>
            <w:color w:val="222222"/>
            <w:sz w:val="31"/>
            <w:szCs w:val="31"/>
            <w:lang w:eastAsia="en-IN"/>
          </w:rPr>
          <w:t> </w:t>
        </w:r>
        <w:proofErr w:type="gramStart"/>
        <w:r w:rsidRPr="004B7A85">
          <w:rPr>
            <w:rFonts w:ascii="Angsana New" w:eastAsia="Times New Roman" w:hAnsi="Angsana New" w:cs="Angsana New"/>
            <w:color w:val="222222"/>
            <w:sz w:val="31"/>
            <w:szCs w:val="31"/>
            <w:lang w:eastAsia="en-IN"/>
          </w:rPr>
          <w:t>=</w:t>
        </w:r>
        <w:proofErr w:type="gramEnd"/>
        <w:r w:rsidRPr="004B7A85">
          <w:rPr>
            <w:rFonts w:ascii="Angsana New" w:eastAsia="Times New Roman" w:hAnsi="Angsana New" w:cs="Angsana New"/>
            <w:color w:val="222222"/>
            <w:sz w:val="31"/>
            <w:szCs w:val="31"/>
            <w:lang w:eastAsia="en-IN"/>
          </w:rPr>
          <w:t>&gt; </w:t>
        </w:r>
        <w:r w:rsidRPr="004B7A85">
          <w:rPr>
            <w:rFonts w:ascii="Angsana New" w:eastAsia="Times New Roman" w:hAnsi="Angsana New" w:cs="Angsana New"/>
            <w:b/>
            <w:bCs/>
            <w:color w:val="222222"/>
            <w:sz w:val="31"/>
            <w:szCs w:val="31"/>
            <w:lang w:eastAsia="en-IN"/>
          </w:rPr>
          <w:fldChar w:fldCharType="begin"/>
        </w:r>
        <w:r w:rsidRPr="004B7A85">
          <w:rPr>
            <w:rFonts w:ascii="Angsana New" w:eastAsia="Times New Roman" w:hAnsi="Angsana New" w:cs="Angsana New"/>
            <w:b/>
            <w:bCs/>
            <w:color w:val="222222"/>
            <w:sz w:val="31"/>
            <w:szCs w:val="31"/>
            <w:lang w:eastAsia="en-IN"/>
          </w:rPr>
          <w:instrText xml:space="preserve"> HYPERLINK "http://cdn2.softwaretestinghelp.com/wp-content/qa/uploads/2014/02/Live_Project_Test_Plan_SoftwareTestingHelp.pdf" \o "Test plan in PDF file format" \t "_blank" </w:instrText>
        </w:r>
        <w:r w:rsidRPr="004B7A85">
          <w:rPr>
            <w:rFonts w:ascii="Angsana New" w:eastAsia="Times New Roman" w:hAnsi="Angsana New" w:cs="Angsana New"/>
            <w:b/>
            <w:bCs/>
            <w:color w:val="222222"/>
            <w:sz w:val="31"/>
            <w:szCs w:val="31"/>
            <w:lang w:eastAsia="en-IN"/>
          </w:rPr>
          <w:fldChar w:fldCharType="separate"/>
        </w:r>
        <w:r w:rsidRPr="004B7A85">
          <w:rPr>
            <w:rFonts w:ascii="Angsana New" w:eastAsia="Times New Roman" w:hAnsi="Angsana New" w:cs="Angsana New"/>
            <w:b/>
            <w:bCs/>
            <w:color w:val="777777"/>
            <w:sz w:val="31"/>
            <w:szCs w:val="31"/>
            <w:u w:val="single"/>
            <w:bdr w:val="none" w:sz="0" w:space="0" w:color="auto" w:frame="1"/>
            <w:lang w:eastAsia="en-IN"/>
          </w:rPr>
          <w:t xml:space="preserve">Click here to Download test plan in </w:t>
        </w:r>
        <w:proofErr w:type="spellStart"/>
        <w:r w:rsidRPr="004B7A85">
          <w:rPr>
            <w:rFonts w:ascii="Angsana New" w:eastAsia="Times New Roman" w:hAnsi="Angsana New" w:cs="Angsana New"/>
            <w:b/>
            <w:bCs/>
            <w:color w:val="777777"/>
            <w:sz w:val="31"/>
            <w:szCs w:val="31"/>
            <w:u w:val="single"/>
            <w:bdr w:val="none" w:sz="0" w:space="0" w:color="auto" w:frame="1"/>
            <w:lang w:eastAsia="en-IN"/>
          </w:rPr>
          <w:t>pdf</w:t>
        </w:r>
        <w:proofErr w:type="spellEnd"/>
        <w:r w:rsidRPr="004B7A85">
          <w:rPr>
            <w:rFonts w:ascii="Angsana New" w:eastAsia="Times New Roman" w:hAnsi="Angsana New" w:cs="Angsana New"/>
            <w:b/>
            <w:bCs/>
            <w:color w:val="777777"/>
            <w:sz w:val="31"/>
            <w:szCs w:val="31"/>
            <w:u w:val="single"/>
            <w:bdr w:val="none" w:sz="0" w:space="0" w:color="auto" w:frame="1"/>
            <w:lang w:eastAsia="en-IN"/>
          </w:rPr>
          <w:t xml:space="preserve"> file format</w:t>
        </w:r>
        <w:r w:rsidRPr="004B7A85">
          <w:rPr>
            <w:rFonts w:ascii="Angsana New" w:eastAsia="Times New Roman" w:hAnsi="Angsana New" w:cs="Angsana New"/>
            <w:b/>
            <w:bCs/>
            <w:color w:val="222222"/>
            <w:sz w:val="31"/>
            <w:szCs w:val="31"/>
            <w:lang w:eastAsia="en-IN"/>
          </w:rPr>
          <w:fldChar w:fldCharType="end"/>
        </w:r>
        <w:r w:rsidRPr="004B7A85">
          <w:rPr>
            <w:rFonts w:ascii="Angsana New" w:eastAsia="Times New Roman" w:hAnsi="Angsana New" w:cs="Angsana New"/>
            <w:b/>
            <w:bCs/>
            <w:color w:val="222222"/>
            <w:sz w:val="31"/>
            <w:szCs w:val="31"/>
            <w:lang w:eastAsia="en-IN"/>
          </w:rPr>
          <w:t>.</w:t>
        </w:r>
      </w:ins>
    </w:p>
    <w:p w:rsidR="00C40541" w:rsidRPr="004B7A85" w:rsidRDefault="00C40541" w:rsidP="00C40541">
      <w:pPr>
        <w:shd w:val="clear" w:color="auto" w:fill="FFFFFF"/>
        <w:spacing w:after="0" w:line="369" w:lineRule="atLeast"/>
        <w:rPr>
          <w:ins w:id="61" w:author="Unknown"/>
          <w:rFonts w:ascii="Angsana New" w:eastAsia="Times New Roman" w:hAnsi="Angsana New" w:cs="Angsana New"/>
          <w:color w:val="222222"/>
          <w:sz w:val="31"/>
          <w:szCs w:val="31"/>
          <w:lang w:eastAsia="en-IN"/>
        </w:rPr>
      </w:pPr>
      <w:ins w:id="62" w:author="Unknown">
        <w:r w:rsidRPr="004B7A85">
          <w:rPr>
            <w:rFonts w:ascii="Angsana New" w:eastAsia="Times New Roman" w:hAnsi="Angsana New" w:cs="Angsana New"/>
            <w:b/>
            <w:bCs/>
            <w:color w:val="222222"/>
            <w:sz w:val="31"/>
            <w:szCs w:val="31"/>
            <w:lang w:eastAsia="en-IN"/>
          </w:rPr>
          <w:t>Worksheet (</w:t>
        </w:r>
        <w:proofErr w:type="spellStart"/>
        <w:r w:rsidRPr="004B7A85">
          <w:rPr>
            <w:rFonts w:ascii="Angsana New" w:eastAsia="Times New Roman" w:hAnsi="Angsana New" w:cs="Angsana New"/>
            <w:b/>
            <w:bCs/>
            <w:color w:val="222222"/>
            <w:sz w:val="31"/>
            <w:szCs w:val="31"/>
            <w:lang w:eastAsia="en-IN"/>
          </w:rPr>
          <w:t>xls</w:t>
        </w:r>
        <w:proofErr w:type="spellEnd"/>
        <w:r w:rsidRPr="004B7A85">
          <w:rPr>
            <w:rFonts w:ascii="Angsana New" w:eastAsia="Times New Roman" w:hAnsi="Angsana New" w:cs="Angsana New"/>
            <w:b/>
            <w:bCs/>
            <w:color w:val="222222"/>
            <w:sz w:val="31"/>
            <w:szCs w:val="31"/>
            <w:lang w:eastAsia="en-IN"/>
          </w:rPr>
          <w:t>) files referred in above doc/</w:t>
        </w:r>
        <w:proofErr w:type="spellStart"/>
        <w:r w:rsidRPr="004B7A85">
          <w:rPr>
            <w:rFonts w:ascii="Angsana New" w:eastAsia="Times New Roman" w:hAnsi="Angsana New" w:cs="Angsana New"/>
            <w:b/>
            <w:bCs/>
            <w:color w:val="222222"/>
            <w:sz w:val="31"/>
            <w:szCs w:val="31"/>
            <w:lang w:eastAsia="en-IN"/>
          </w:rPr>
          <w:t>pdf</w:t>
        </w:r>
        <w:proofErr w:type="spellEnd"/>
        <w:r w:rsidRPr="004B7A85">
          <w:rPr>
            <w:rFonts w:ascii="Angsana New" w:eastAsia="Times New Roman" w:hAnsi="Angsana New" w:cs="Angsana New"/>
            <w:b/>
            <w:bCs/>
            <w:color w:val="222222"/>
            <w:sz w:val="31"/>
            <w:szCs w:val="31"/>
            <w:lang w:eastAsia="en-IN"/>
          </w:rPr>
          <w:t xml:space="preserve"> test plan versions</w:t>
        </w:r>
        <w:r w:rsidRPr="004B7A85">
          <w:rPr>
            <w:rFonts w:ascii="Angsana New" w:eastAsia="Times New Roman" w:hAnsi="Angsana New" w:cs="Angsana New"/>
            <w:color w:val="222222"/>
            <w:sz w:val="31"/>
            <w:szCs w:val="31"/>
            <w:lang w:eastAsia="en-IN"/>
          </w:rPr>
          <w:t> =&gt; </w:t>
        </w:r>
        <w:r w:rsidRPr="004B7A85">
          <w:rPr>
            <w:rFonts w:ascii="Angsana New" w:eastAsia="Times New Roman" w:hAnsi="Angsana New" w:cs="Angsana New"/>
            <w:color w:val="222222"/>
            <w:sz w:val="31"/>
            <w:szCs w:val="31"/>
            <w:lang w:eastAsia="en-IN"/>
          </w:rPr>
          <w:fldChar w:fldCharType="begin"/>
        </w:r>
        <w:r w:rsidRPr="004B7A85">
          <w:rPr>
            <w:rFonts w:ascii="Angsana New" w:eastAsia="Times New Roman" w:hAnsi="Angsana New" w:cs="Angsana New"/>
            <w:color w:val="222222"/>
            <w:sz w:val="31"/>
            <w:szCs w:val="31"/>
            <w:lang w:eastAsia="en-IN"/>
          </w:rPr>
          <w:instrText xml:space="preserve"> HYPERLINK "http://cdn2.softwaretestinghelp.com/wp-content/qa/uploads/2014/02/Worsheets-referred-in-test-plan.zip" \o "XLS files referred in test plan" \t "_blank" </w:instrText>
        </w:r>
        <w:r w:rsidRPr="004B7A85">
          <w:rPr>
            <w:rFonts w:ascii="Angsana New" w:eastAsia="Times New Roman" w:hAnsi="Angsana New" w:cs="Angsana New"/>
            <w:color w:val="222222"/>
            <w:sz w:val="31"/>
            <w:szCs w:val="31"/>
            <w:lang w:eastAsia="en-IN"/>
          </w:rPr>
          <w:fldChar w:fldCharType="separate"/>
        </w:r>
        <w:r w:rsidRPr="004B7A85">
          <w:rPr>
            <w:rFonts w:ascii="Angsana New" w:eastAsia="Times New Roman" w:hAnsi="Angsana New" w:cs="Angsana New"/>
            <w:color w:val="777777"/>
            <w:sz w:val="31"/>
            <w:szCs w:val="31"/>
            <w:u w:val="single"/>
            <w:bdr w:val="none" w:sz="0" w:space="0" w:color="auto" w:frame="1"/>
            <w:lang w:eastAsia="en-IN"/>
          </w:rPr>
          <w:t>Click here to download the</w:t>
        </w:r>
        <w:r w:rsidRPr="004B7A85">
          <w:rPr>
            <w:rFonts w:ascii="Angsana New" w:eastAsia="Times New Roman" w:hAnsi="Angsana New" w:cs="Angsana New"/>
            <w:color w:val="777777"/>
            <w:sz w:val="31"/>
            <w:szCs w:val="31"/>
            <w:bdr w:val="none" w:sz="0" w:space="0" w:color="auto" w:frame="1"/>
            <w:lang w:eastAsia="en-IN"/>
          </w:rPr>
          <w:t> </w:t>
        </w:r>
        <w:r w:rsidRPr="004B7A85">
          <w:rPr>
            <w:rFonts w:ascii="Angsana New" w:eastAsia="Times New Roman" w:hAnsi="Angsana New" w:cs="Angsana New"/>
            <w:b/>
            <w:bCs/>
            <w:color w:val="777777"/>
            <w:sz w:val="31"/>
            <w:szCs w:val="31"/>
            <w:bdr w:val="none" w:sz="0" w:space="0" w:color="auto" w:frame="1"/>
            <w:lang w:eastAsia="en-IN"/>
          </w:rPr>
          <w:t>XLS files referred</w:t>
        </w:r>
        <w:r w:rsidRPr="004B7A85">
          <w:rPr>
            <w:rFonts w:ascii="Angsana New" w:eastAsia="Times New Roman" w:hAnsi="Angsana New" w:cs="Angsana New"/>
            <w:color w:val="777777"/>
            <w:sz w:val="31"/>
            <w:szCs w:val="31"/>
            <w:bdr w:val="none" w:sz="0" w:space="0" w:color="auto" w:frame="1"/>
            <w:lang w:eastAsia="en-IN"/>
          </w:rPr>
          <w:t> </w:t>
        </w:r>
        <w:r w:rsidRPr="004B7A85">
          <w:rPr>
            <w:rFonts w:ascii="Angsana New" w:eastAsia="Times New Roman" w:hAnsi="Angsana New" w:cs="Angsana New"/>
            <w:color w:val="777777"/>
            <w:sz w:val="31"/>
            <w:szCs w:val="31"/>
            <w:u w:val="single"/>
            <w:bdr w:val="none" w:sz="0" w:space="0" w:color="auto" w:frame="1"/>
            <w:lang w:eastAsia="en-IN"/>
          </w:rPr>
          <w:t>in the test plan document above.</w:t>
        </w:r>
        <w:r w:rsidRPr="004B7A85">
          <w:rPr>
            <w:rFonts w:ascii="Angsana New" w:eastAsia="Times New Roman" w:hAnsi="Angsana New" w:cs="Angsana New"/>
            <w:color w:val="222222"/>
            <w:sz w:val="31"/>
            <w:szCs w:val="31"/>
            <w:lang w:eastAsia="en-IN"/>
          </w:rPr>
          <w:fldChar w:fldCharType="end"/>
        </w:r>
      </w:ins>
    </w:p>
    <w:p w:rsidR="00C40541" w:rsidRPr="004B7A85" w:rsidRDefault="00C40541" w:rsidP="00C40541">
      <w:pPr>
        <w:shd w:val="clear" w:color="auto" w:fill="FFFFFF"/>
        <w:spacing w:after="0" w:line="369" w:lineRule="atLeast"/>
        <w:rPr>
          <w:ins w:id="63" w:author="Unknown"/>
          <w:rFonts w:ascii="Angsana New" w:eastAsia="Times New Roman" w:hAnsi="Angsana New" w:cs="Angsana New"/>
          <w:color w:val="222222"/>
          <w:sz w:val="31"/>
          <w:szCs w:val="31"/>
          <w:lang w:eastAsia="en-IN"/>
        </w:rPr>
      </w:pPr>
      <w:ins w:id="64" w:author="Unknown">
        <w:r w:rsidRPr="004B7A85">
          <w:rPr>
            <w:rFonts w:ascii="Angsana New" w:eastAsia="Times New Roman" w:hAnsi="Angsana New" w:cs="Angsana New"/>
            <w:b/>
            <w:bCs/>
            <w:i/>
            <w:iCs/>
            <w:color w:val="222222"/>
            <w:sz w:val="31"/>
            <w:szCs w:val="31"/>
            <w:u w:val="single"/>
            <w:lang w:eastAsia="en-IN"/>
          </w:rPr>
          <w:t>The above Test plan template is very comprehensive and detailed. Please give it a thorough reading for best results.</w:t>
        </w:r>
      </w:ins>
    </w:p>
    <w:p w:rsidR="00C40541" w:rsidRPr="004B7A85" w:rsidRDefault="00C40541" w:rsidP="00C40541">
      <w:pPr>
        <w:shd w:val="clear" w:color="auto" w:fill="FFFFFF"/>
        <w:spacing w:after="369" w:line="369" w:lineRule="atLeast"/>
        <w:rPr>
          <w:ins w:id="65" w:author="Unknown"/>
          <w:rFonts w:ascii="Angsana New" w:eastAsia="Times New Roman" w:hAnsi="Angsana New" w:cs="Angsana New"/>
          <w:color w:val="222222"/>
          <w:sz w:val="31"/>
          <w:szCs w:val="31"/>
          <w:lang w:eastAsia="en-IN"/>
        </w:rPr>
      </w:pPr>
      <w:ins w:id="66" w:author="Unknown">
        <w:r w:rsidRPr="004B7A85">
          <w:rPr>
            <w:rFonts w:ascii="Angsana New" w:eastAsia="Times New Roman" w:hAnsi="Angsana New" w:cs="Angsana New"/>
            <w:color w:val="222222"/>
            <w:sz w:val="31"/>
            <w:szCs w:val="31"/>
            <w:lang w:eastAsia="en-IN"/>
          </w:rPr>
          <w:t>Now that Test plan is created and explained. We will move on to the next phase in both SDLC and STLC.</w:t>
        </w:r>
      </w:ins>
    </w:p>
    <w:p w:rsidR="00C40541" w:rsidRPr="004B7A85" w:rsidRDefault="00C40541" w:rsidP="00C40541">
      <w:pPr>
        <w:shd w:val="clear" w:color="auto" w:fill="FFFFFF"/>
        <w:spacing w:after="0" w:line="369" w:lineRule="atLeast"/>
        <w:rPr>
          <w:ins w:id="67" w:author="Unknown"/>
          <w:rFonts w:ascii="Angsana New" w:eastAsia="Times New Roman" w:hAnsi="Angsana New" w:cs="Angsana New"/>
          <w:color w:val="222222"/>
          <w:sz w:val="31"/>
          <w:szCs w:val="31"/>
          <w:lang w:eastAsia="en-IN"/>
        </w:rPr>
      </w:pPr>
      <w:ins w:id="68" w:author="Unknown">
        <w:r w:rsidRPr="004B7A85">
          <w:rPr>
            <w:rFonts w:ascii="Angsana New" w:eastAsia="Times New Roman" w:hAnsi="Angsana New" w:cs="Angsana New"/>
            <w:b/>
            <w:bCs/>
            <w:color w:val="222222"/>
            <w:sz w:val="31"/>
            <w:szCs w:val="31"/>
            <w:u w:val="single"/>
            <w:lang w:eastAsia="en-IN"/>
          </w:rPr>
          <w:t>SDLC’s Code:</w:t>
        </w:r>
        <w:r w:rsidRPr="004B7A85">
          <w:rPr>
            <w:rFonts w:ascii="Angsana New" w:eastAsia="Times New Roman" w:hAnsi="Angsana New" w:cs="Angsana New"/>
            <w:color w:val="222222"/>
            <w:sz w:val="31"/>
            <w:szCs w:val="31"/>
            <w:lang w:eastAsia="en-IN"/>
          </w:rPr>
          <w:t>  While the rest of the project was spending their time on the TDD creation, we QA’s have identified the Testing scope (Test scenarios) and created the first dependable Test plan draft. The next phase in the SDLC is when coding occurs. Developers are the primary point of focus for the entire team in this phase. QA team too indulges in the most important task ever- the test case creation.</w:t>
        </w:r>
      </w:ins>
    </w:p>
    <w:p w:rsidR="00C40541" w:rsidRPr="004B7A85" w:rsidRDefault="00C40541" w:rsidP="00C40541">
      <w:pPr>
        <w:shd w:val="clear" w:color="auto" w:fill="FFFFFF"/>
        <w:spacing w:after="0" w:line="369" w:lineRule="atLeast"/>
        <w:rPr>
          <w:ins w:id="69" w:author="Unknown"/>
          <w:rFonts w:ascii="Angsana New" w:eastAsia="Times New Roman" w:hAnsi="Angsana New" w:cs="Angsana New"/>
          <w:color w:val="222222"/>
          <w:sz w:val="31"/>
          <w:szCs w:val="31"/>
          <w:lang w:eastAsia="en-IN"/>
        </w:rPr>
      </w:pPr>
      <w:ins w:id="70" w:author="Unknown">
        <w:r w:rsidRPr="004B7A85">
          <w:rPr>
            <w:rFonts w:ascii="Angsana New" w:eastAsia="Times New Roman" w:hAnsi="Angsana New" w:cs="Angsana New"/>
            <w:color w:val="222222"/>
            <w:sz w:val="31"/>
            <w:szCs w:val="31"/>
            <w:lang w:eastAsia="en-IN"/>
          </w:rPr>
          <w:t>If Test scenarios were “What to test”, the test cases deal with “How to test”. Test case creation is predominant part of the Test designing phase of the STLC. </w:t>
        </w:r>
        <w:r w:rsidRPr="004B7A85">
          <w:rPr>
            <w:rFonts w:ascii="Angsana New" w:eastAsia="Times New Roman" w:hAnsi="Angsana New" w:cs="Angsana New"/>
            <w:i/>
            <w:iCs/>
            <w:color w:val="222222"/>
            <w:sz w:val="31"/>
            <w:szCs w:val="31"/>
            <w:lang w:eastAsia="en-IN"/>
          </w:rPr>
          <w:t>The input for the test case creation activity is the Test scenarios and the SRS document.</w:t>
        </w:r>
      </w:ins>
    </w:p>
    <w:p w:rsidR="00C40541" w:rsidRPr="004B7A85" w:rsidRDefault="00C40541" w:rsidP="00C40541">
      <w:pPr>
        <w:shd w:val="clear" w:color="auto" w:fill="FFFFFF"/>
        <w:spacing w:after="0" w:line="369" w:lineRule="atLeast"/>
        <w:rPr>
          <w:ins w:id="71" w:author="Unknown"/>
          <w:rFonts w:ascii="Angsana New" w:eastAsia="Times New Roman" w:hAnsi="Angsana New" w:cs="Angsana New"/>
          <w:color w:val="222222"/>
          <w:sz w:val="31"/>
          <w:szCs w:val="31"/>
          <w:lang w:eastAsia="en-IN"/>
        </w:rPr>
      </w:pPr>
      <w:ins w:id="72" w:author="Unknown">
        <w:r w:rsidRPr="004B7A85">
          <w:rPr>
            <w:rFonts w:ascii="Angsana New" w:eastAsia="Times New Roman" w:hAnsi="Angsana New" w:cs="Angsana New"/>
            <w:b/>
            <w:bCs/>
            <w:color w:val="222222"/>
            <w:sz w:val="31"/>
            <w:szCs w:val="31"/>
            <w:lang w:eastAsia="en-IN"/>
          </w:rPr>
          <w:t>For us testers, </w:t>
        </w:r>
        <w:r w:rsidRPr="004B7A85">
          <w:rPr>
            <w:rFonts w:ascii="Angsana New" w:eastAsia="Times New Roman" w:hAnsi="Angsana New" w:cs="Angsana New"/>
            <w:b/>
            <w:bCs/>
            <w:color w:val="222222"/>
            <w:sz w:val="31"/>
            <w:szCs w:val="31"/>
            <w:lang w:eastAsia="en-IN"/>
          </w:rPr>
          <w:fldChar w:fldCharType="begin"/>
        </w:r>
        <w:r w:rsidRPr="004B7A85">
          <w:rPr>
            <w:rFonts w:ascii="Angsana New" w:eastAsia="Times New Roman" w:hAnsi="Angsana New" w:cs="Angsana New"/>
            <w:b/>
            <w:bCs/>
            <w:color w:val="222222"/>
            <w:sz w:val="31"/>
            <w:szCs w:val="31"/>
            <w:lang w:eastAsia="en-IN"/>
          </w:rPr>
          <w:instrText xml:space="preserve"> HYPERLINK "http://www.softwaretestinghelp.com/how-to-write-effective-test-cases-test-cases-procedures-and-definitions/" \o "Writing test cases" </w:instrText>
        </w:r>
        <w:r w:rsidRPr="004B7A85">
          <w:rPr>
            <w:rFonts w:ascii="Angsana New" w:eastAsia="Times New Roman" w:hAnsi="Angsana New" w:cs="Angsana New"/>
            <w:b/>
            <w:bCs/>
            <w:color w:val="222222"/>
            <w:sz w:val="31"/>
            <w:szCs w:val="31"/>
            <w:lang w:eastAsia="en-IN"/>
          </w:rPr>
          <w:fldChar w:fldCharType="separate"/>
        </w:r>
        <w:r w:rsidRPr="004B7A85">
          <w:rPr>
            <w:rFonts w:ascii="Angsana New" w:eastAsia="Times New Roman" w:hAnsi="Angsana New" w:cs="Angsana New"/>
            <w:b/>
            <w:bCs/>
            <w:color w:val="777777"/>
            <w:sz w:val="31"/>
            <w:szCs w:val="31"/>
            <w:u w:val="single"/>
            <w:bdr w:val="none" w:sz="0" w:space="0" w:color="auto" w:frame="1"/>
            <w:lang w:eastAsia="en-IN"/>
          </w:rPr>
          <w:t>test cases</w:t>
        </w:r>
        <w:r w:rsidRPr="004B7A85">
          <w:rPr>
            <w:rFonts w:ascii="Angsana New" w:eastAsia="Times New Roman" w:hAnsi="Angsana New" w:cs="Angsana New"/>
            <w:b/>
            <w:bCs/>
            <w:color w:val="222222"/>
            <w:sz w:val="31"/>
            <w:szCs w:val="31"/>
            <w:lang w:eastAsia="en-IN"/>
          </w:rPr>
          <w:fldChar w:fldCharType="end"/>
        </w:r>
        <w:r w:rsidRPr="004B7A85">
          <w:rPr>
            <w:rFonts w:ascii="Angsana New" w:eastAsia="Times New Roman" w:hAnsi="Angsana New" w:cs="Angsana New"/>
            <w:b/>
            <w:bCs/>
            <w:color w:val="222222"/>
            <w:sz w:val="31"/>
            <w:szCs w:val="31"/>
            <w:lang w:eastAsia="en-IN"/>
          </w:rPr>
          <w:t> are the real deal</w:t>
        </w:r>
        <w:r w:rsidRPr="004B7A85">
          <w:rPr>
            <w:rFonts w:ascii="Angsana New" w:eastAsia="Times New Roman" w:hAnsi="Angsana New" w:cs="Angsana New"/>
            <w:color w:val="222222"/>
            <w:sz w:val="31"/>
            <w:szCs w:val="31"/>
            <w:lang w:eastAsia="en-IN"/>
          </w:rPr>
          <w:t> – the stuff that we spend most of our times around. We create them, review them, execute them, maintain them, automate them- well, you get the picture. No matter how experienced we are and what role we play in a project – we would still work with test cases.</w:t>
        </w:r>
      </w:ins>
    </w:p>
    <w:p w:rsidR="00C40541" w:rsidRPr="004B7A85" w:rsidRDefault="00C40541" w:rsidP="00C40541">
      <w:pPr>
        <w:shd w:val="clear" w:color="auto" w:fill="FFFFFF"/>
        <w:spacing w:after="369" w:line="369" w:lineRule="atLeast"/>
        <w:rPr>
          <w:ins w:id="73" w:author="Unknown"/>
          <w:rFonts w:ascii="Angsana New" w:eastAsia="Times New Roman" w:hAnsi="Angsana New" w:cs="Angsana New"/>
          <w:color w:val="222222"/>
          <w:sz w:val="31"/>
          <w:szCs w:val="31"/>
          <w:lang w:eastAsia="en-IN"/>
        </w:rPr>
      </w:pPr>
      <w:ins w:id="74" w:author="Unknown">
        <w:r w:rsidRPr="004B7A85">
          <w:rPr>
            <w:rFonts w:ascii="Angsana New" w:eastAsia="Times New Roman" w:hAnsi="Angsana New" w:cs="Angsana New"/>
            <w:color w:val="222222"/>
            <w:sz w:val="31"/>
            <w:szCs w:val="31"/>
            <w:lang w:eastAsia="en-IN"/>
          </w:rPr>
          <w:lastRenderedPageBreak/>
          <w:t>In the next article we will talk about how to create test cases? What they are? How we can make them work for us and the other aspects related to test cases.</w:t>
        </w:r>
      </w:ins>
    </w:p>
    <w:p w:rsidR="00C40541" w:rsidRPr="004B7A85" w:rsidRDefault="00C40541" w:rsidP="00C40541">
      <w:pPr>
        <w:shd w:val="clear" w:color="auto" w:fill="FFFFFF"/>
        <w:spacing w:after="0" w:line="369" w:lineRule="atLeast"/>
        <w:rPr>
          <w:ins w:id="75" w:author="Unknown"/>
          <w:rFonts w:ascii="Angsana New" w:eastAsia="Times New Roman" w:hAnsi="Angsana New" w:cs="Angsana New"/>
          <w:color w:val="222222"/>
          <w:sz w:val="31"/>
          <w:szCs w:val="31"/>
          <w:lang w:eastAsia="en-IN"/>
        </w:rPr>
      </w:pPr>
      <w:ins w:id="76" w:author="Unknown">
        <w:r w:rsidRPr="004B7A85">
          <w:rPr>
            <w:rFonts w:ascii="Angsana New" w:eastAsia="Times New Roman" w:hAnsi="Angsana New" w:cs="Angsana New"/>
            <w:b/>
            <w:bCs/>
            <w:color w:val="222222"/>
            <w:sz w:val="31"/>
            <w:szCs w:val="31"/>
            <w:lang w:eastAsia="en-IN"/>
          </w:rPr>
          <w:t>QA Training Day 4:</w:t>
        </w:r>
        <w:r w:rsidRPr="004B7A85">
          <w:rPr>
            <w:rFonts w:ascii="Angsana New" w:eastAsia="Times New Roman" w:hAnsi="Angsana New" w:cs="Angsana New"/>
            <w:color w:val="222222"/>
            <w:sz w:val="31"/>
            <w:szCs w:val="31"/>
            <w:lang w:eastAsia="en-IN"/>
          </w:rPr>
          <w:t> </w:t>
        </w:r>
        <w:r w:rsidRPr="004B7A85">
          <w:rPr>
            <w:rFonts w:ascii="Angsana New" w:eastAsia="Times New Roman" w:hAnsi="Angsana New" w:cs="Angsana New"/>
            <w:color w:val="222222"/>
            <w:sz w:val="31"/>
            <w:szCs w:val="31"/>
            <w:lang w:eastAsia="en-IN"/>
          </w:rPr>
          <w:fldChar w:fldCharType="begin"/>
        </w:r>
        <w:r w:rsidRPr="004B7A85">
          <w:rPr>
            <w:rFonts w:ascii="Angsana New" w:eastAsia="Times New Roman" w:hAnsi="Angsana New" w:cs="Angsana New"/>
            <w:color w:val="222222"/>
            <w:sz w:val="31"/>
            <w:szCs w:val="31"/>
            <w:lang w:eastAsia="en-IN"/>
          </w:rPr>
          <w:instrText xml:space="preserve"> HYPERLINK "http://www.softwaretestinghelp.com/writing-test-cases-from-srs-software-testing-qa-training-day-4/" \o "Writing test cases" </w:instrText>
        </w:r>
        <w:r w:rsidRPr="004B7A85">
          <w:rPr>
            <w:rFonts w:ascii="Angsana New" w:eastAsia="Times New Roman" w:hAnsi="Angsana New" w:cs="Angsana New"/>
            <w:color w:val="222222"/>
            <w:sz w:val="31"/>
            <w:szCs w:val="31"/>
            <w:lang w:eastAsia="en-IN"/>
          </w:rPr>
          <w:fldChar w:fldCharType="separate"/>
        </w:r>
        <w:r w:rsidRPr="004B7A85">
          <w:rPr>
            <w:rFonts w:ascii="Angsana New" w:eastAsia="Times New Roman" w:hAnsi="Angsana New" w:cs="Angsana New"/>
            <w:color w:val="777777"/>
            <w:sz w:val="31"/>
            <w:szCs w:val="31"/>
            <w:u w:val="single"/>
            <w:bdr w:val="none" w:sz="0" w:space="0" w:color="auto" w:frame="1"/>
            <w:lang w:eastAsia="en-IN"/>
          </w:rPr>
          <w:t>Writing Test Cases from SRS Document</w:t>
        </w:r>
        <w:r w:rsidRPr="004B7A85">
          <w:rPr>
            <w:rFonts w:ascii="Angsana New" w:eastAsia="Times New Roman" w:hAnsi="Angsana New" w:cs="Angsana New"/>
            <w:color w:val="222222"/>
            <w:sz w:val="31"/>
            <w:szCs w:val="31"/>
            <w:lang w:eastAsia="en-IN"/>
          </w:rPr>
          <w:fldChar w:fldCharType="end"/>
        </w:r>
      </w:ins>
    </w:p>
    <w:p w:rsidR="00C40541" w:rsidRPr="004B7A85" w:rsidRDefault="00C40541" w:rsidP="00C40541">
      <w:pPr>
        <w:shd w:val="clear" w:color="auto" w:fill="FFFFFF"/>
        <w:spacing w:after="0" w:line="369" w:lineRule="atLeast"/>
        <w:rPr>
          <w:ins w:id="77" w:author="Unknown"/>
          <w:rFonts w:ascii="Angsana New" w:eastAsia="Times New Roman" w:hAnsi="Angsana New" w:cs="Angsana New"/>
          <w:color w:val="222222"/>
          <w:sz w:val="31"/>
          <w:szCs w:val="31"/>
          <w:lang w:eastAsia="en-IN"/>
        </w:rPr>
      </w:pPr>
      <w:ins w:id="78" w:author="Unknown">
        <w:r w:rsidRPr="004B7A85">
          <w:rPr>
            <w:rFonts w:ascii="Angsana New" w:eastAsia="Times New Roman" w:hAnsi="Angsana New" w:cs="Angsana New"/>
            <w:b/>
            <w:bCs/>
            <w:color w:val="222222"/>
            <w:sz w:val="31"/>
            <w:szCs w:val="31"/>
            <w:lang w:eastAsia="en-IN"/>
          </w:rPr>
          <w:t>=&gt; </w:t>
        </w:r>
        <w:r w:rsidRPr="004B7A85">
          <w:rPr>
            <w:rFonts w:ascii="Angsana New" w:eastAsia="Times New Roman" w:hAnsi="Angsana New" w:cs="Angsana New"/>
            <w:b/>
            <w:bCs/>
            <w:color w:val="222222"/>
            <w:sz w:val="31"/>
            <w:szCs w:val="31"/>
            <w:u w:val="single"/>
            <w:lang w:eastAsia="en-IN"/>
          </w:rPr>
          <w:t>See Also</w:t>
        </w:r>
        <w:r w:rsidRPr="004B7A85">
          <w:rPr>
            <w:rFonts w:ascii="Angsana New" w:eastAsia="Times New Roman" w:hAnsi="Angsana New" w:cs="Angsana New"/>
            <w:b/>
            <w:bCs/>
            <w:color w:val="222222"/>
            <w:sz w:val="31"/>
            <w:szCs w:val="31"/>
            <w:lang w:eastAsia="en-IN"/>
          </w:rPr>
          <w:t>: One more </w:t>
        </w:r>
        <w:r w:rsidRPr="004B7A85">
          <w:rPr>
            <w:rFonts w:ascii="Angsana New" w:eastAsia="Times New Roman" w:hAnsi="Angsana New" w:cs="Angsana New"/>
            <w:b/>
            <w:bCs/>
            <w:color w:val="222222"/>
            <w:sz w:val="31"/>
            <w:szCs w:val="31"/>
            <w:lang w:eastAsia="en-IN"/>
          </w:rPr>
          <w:fldChar w:fldCharType="begin"/>
        </w:r>
        <w:r w:rsidRPr="004B7A85">
          <w:rPr>
            <w:rFonts w:ascii="Angsana New" w:eastAsia="Times New Roman" w:hAnsi="Angsana New" w:cs="Angsana New"/>
            <w:b/>
            <w:bCs/>
            <w:color w:val="222222"/>
            <w:sz w:val="31"/>
            <w:szCs w:val="31"/>
            <w:lang w:eastAsia="en-IN"/>
          </w:rPr>
          <w:instrText xml:space="preserve"> HYPERLINK "http://www.softwaretestinghelp.com/test-plan-template/" \o "Sample test plan template" </w:instrText>
        </w:r>
        <w:r w:rsidRPr="004B7A85">
          <w:rPr>
            <w:rFonts w:ascii="Angsana New" w:eastAsia="Times New Roman" w:hAnsi="Angsana New" w:cs="Angsana New"/>
            <w:b/>
            <w:bCs/>
            <w:color w:val="222222"/>
            <w:sz w:val="31"/>
            <w:szCs w:val="31"/>
            <w:lang w:eastAsia="en-IN"/>
          </w:rPr>
          <w:fldChar w:fldCharType="separate"/>
        </w:r>
        <w:r w:rsidRPr="004B7A85">
          <w:rPr>
            <w:rFonts w:ascii="Angsana New" w:eastAsia="Times New Roman" w:hAnsi="Angsana New" w:cs="Angsana New"/>
            <w:b/>
            <w:bCs/>
            <w:color w:val="777777"/>
            <w:sz w:val="31"/>
            <w:szCs w:val="31"/>
            <w:u w:val="single"/>
            <w:bdr w:val="none" w:sz="0" w:space="0" w:color="auto" w:frame="1"/>
            <w:lang w:eastAsia="en-IN"/>
          </w:rPr>
          <w:t>Sample Test Plan Template</w:t>
        </w:r>
        <w:r w:rsidRPr="004B7A85">
          <w:rPr>
            <w:rFonts w:ascii="Angsana New" w:eastAsia="Times New Roman" w:hAnsi="Angsana New" w:cs="Angsana New"/>
            <w:b/>
            <w:bCs/>
            <w:color w:val="222222"/>
            <w:sz w:val="31"/>
            <w:szCs w:val="31"/>
            <w:lang w:eastAsia="en-IN"/>
          </w:rPr>
          <w:fldChar w:fldCharType="end"/>
        </w:r>
        <w:r w:rsidRPr="004B7A85">
          <w:rPr>
            <w:rFonts w:ascii="Angsana New" w:eastAsia="Times New Roman" w:hAnsi="Angsana New" w:cs="Angsana New"/>
            <w:b/>
            <w:bCs/>
            <w:color w:val="222222"/>
            <w:sz w:val="31"/>
            <w:szCs w:val="31"/>
            <w:lang w:eastAsia="en-IN"/>
          </w:rPr>
          <w:t> and </w:t>
        </w:r>
        <w:r w:rsidRPr="004B7A85">
          <w:rPr>
            <w:rFonts w:ascii="Angsana New" w:eastAsia="Times New Roman" w:hAnsi="Angsana New" w:cs="Angsana New"/>
            <w:b/>
            <w:bCs/>
            <w:color w:val="222222"/>
            <w:sz w:val="31"/>
            <w:szCs w:val="31"/>
            <w:lang w:eastAsia="en-IN"/>
          </w:rPr>
          <w:fldChar w:fldCharType="begin"/>
        </w:r>
        <w:r w:rsidRPr="004B7A85">
          <w:rPr>
            <w:rFonts w:ascii="Angsana New" w:eastAsia="Times New Roman" w:hAnsi="Angsana New" w:cs="Angsana New"/>
            <w:b/>
            <w:bCs/>
            <w:color w:val="222222"/>
            <w:sz w:val="31"/>
            <w:szCs w:val="31"/>
            <w:lang w:eastAsia="en-IN"/>
          </w:rPr>
          <w:instrText xml:space="preserve"> HYPERLINK "http://www.softwaretestinghelp.com/test-plan-sample-softwaretesting-and-quality-assurance-templates/" \o "Sample test plan" </w:instrText>
        </w:r>
        <w:r w:rsidRPr="004B7A85">
          <w:rPr>
            <w:rFonts w:ascii="Angsana New" w:eastAsia="Times New Roman" w:hAnsi="Angsana New" w:cs="Angsana New"/>
            <w:b/>
            <w:bCs/>
            <w:color w:val="222222"/>
            <w:sz w:val="31"/>
            <w:szCs w:val="31"/>
            <w:lang w:eastAsia="en-IN"/>
          </w:rPr>
          <w:fldChar w:fldCharType="separate"/>
        </w:r>
        <w:r w:rsidRPr="004B7A85">
          <w:rPr>
            <w:rFonts w:ascii="Angsana New" w:eastAsia="Times New Roman" w:hAnsi="Angsana New" w:cs="Angsana New"/>
            <w:b/>
            <w:bCs/>
            <w:color w:val="777777"/>
            <w:sz w:val="31"/>
            <w:szCs w:val="31"/>
            <w:u w:val="single"/>
            <w:bdr w:val="none" w:sz="0" w:space="0" w:color="auto" w:frame="1"/>
            <w:lang w:eastAsia="en-IN"/>
          </w:rPr>
          <w:t>Test Plan Document</w:t>
        </w:r>
        <w:r w:rsidRPr="004B7A85">
          <w:rPr>
            <w:rFonts w:ascii="Angsana New" w:eastAsia="Times New Roman" w:hAnsi="Angsana New" w:cs="Angsana New"/>
            <w:b/>
            <w:bCs/>
            <w:color w:val="222222"/>
            <w:sz w:val="31"/>
            <w:szCs w:val="31"/>
            <w:lang w:eastAsia="en-IN"/>
          </w:rPr>
          <w:fldChar w:fldCharType="end"/>
        </w:r>
      </w:ins>
    </w:p>
    <w:p w:rsidR="0095481B" w:rsidRPr="004B7A85" w:rsidRDefault="0095481B">
      <w:pPr>
        <w:rPr>
          <w:rFonts w:ascii="Angsana New" w:hAnsi="Angsana New" w:cs="Angsana New"/>
        </w:rPr>
      </w:pPr>
    </w:p>
    <w:sectPr w:rsidR="0095481B" w:rsidRPr="004B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0348C"/>
    <w:multiLevelType w:val="multilevel"/>
    <w:tmpl w:val="50AE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07743A"/>
    <w:multiLevelType w:val="multilevel"/>
    <w:tmpl w:val="62D8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41"/>
    <w:rsid w:val="004B7A85"/>
    <w:rsid w:val="0095481B"/>
    <w:rsid w:val="00C40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05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405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4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40541"/>
    <w:rPr>
      <w:rFonts w:ascii="Times New Roman" w:eastAsia="Times New Roman" w:hAnsi="Times New Roman" w:cs="Times New Roman"/>
      <w:b/>
      <w:bCs/>
      <w:sz w:val="27"/>
      <w:szCs w:val="27"/>
      <w:lang w:eastAsia="en-IN"/>
    </w:rPr>
  </w:style>
  <w:style w:type="paragraph" w:customStyle="1" w:styleId="postdate">
    <w:name w:val="post_date"/>
    <w:basedOn w:val="Normal"/>
    <w:rsid w:val="00C40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40541"/>
  </w:style>
  <w:style w:type="character" w:styleId="Hyperlink">
    <w:name w:val="Hyperlink"/>
    <w:basedOn w:val="DefaultParagraphFont"/>
    <w:uiPriority w:val="99"/>
    <w:semiHidden/>
    <w:unhideWhenUsed/>
    <w:rsid w:val="00C40541"/>
    <w:rPr>
      <w:color w:val="0000FF"/>
      <w:u w:val="single"/>
    </w:rPr>
  </w:style>
  <w:style w:type="paragraph" w:styleId="NormalWeb">
    <w:name w:val="Normal (Web)"/>
    <w:basedOn w:val="Normal"/>
    <w:uiPriority w:val="99"/>
    <w:semiHidden/>
    <w:unhideWhenUsed/>
    <w:rsid w:val="00C40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0541"/>
    <w:rPr>
      <w:b/>
      <w:bCs/>
    </w:rPr>
  </w:style>
  <w:style w:type="character" w:styleId="Emphasis">
    <w:name w:val="Emphasis"/>
    <w:basedOn w:val="DefaultParagraphFont"/>
    <w:uiPriority w:val="20"/>
    <w:qFormat/>
    <w:rsid w:val="00C40541"/>
    <w:rPr>
      <w:i/>
      <w:iCs/>
    </w:rPr>
  </w:style>
  <w:style w:type="paragraph" w:styleId="BalloonText">
    <w:name w:val="Balloon Text"/>
    <w:basedOn w:val="Normal"/>
    <w:link w:val="BalloonTextChar"/>
    <w:uiPriority w:val="99"/>
    <w:semiHidden/>
    <w:unhideWhenUsed/>
    <w:rsid w:val="00C4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5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05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405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4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40541"/>
    <w:rPr>
      <w:rFonts w:ascii="Times New Roman" w:eastAsia="Times New Roman" w:hAnsi="Times New Roman" w:cs="Times New Roman"/>
      <w:b/>
      <w:bCs/>
      <w:sz w:val="27"/>
      <w:szCs w:val="27"/>
      <w:lang w:eastAsia="en-IN"/>
    </w:rPr>
  </w:style>
  <w:style w:type="paragraph" w:customStyle="1" w:styleId="postdate">
    <w:name w:val="post_date"/>
    <w:basedOn w:val="Normal"/>
    <w:rsid w:val="00C40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40541"/>
  </w:style>
  <w:style w:type="character" w:styleId="Hyperlink">
    <w:name w:val="Hyperlink"/>
    <w:basedOn w:val="DefaultParagraphFont"/>
    <w:uiPriority w:val="99"/>
    <w:semiHidden/>
    <w:unhideWhenUsed/>
    <w:rsid w:val="00C40541"/>
    <w:rPr>
      <w:color w:val="0000FF"/>
      <w:u w:val="single"/>
    </w:rPr>
  </w:style>
  <w:style w:type="paragraph" w:styleId="NormalWeb">
    <w:name w:val="Normal (Web)"/>
    <w:basedOn w:val="Normal"/>
    <w:uiPriority w:val="99"/>
    <w:semiHidden/>
    <w:unhideWhenUsed/>
    <w:rsid w:val="00C40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0541"/>
    <w:rPr>
      <w:b/>
      <w:bCs/>
    </w:rPr>
  </w:style>
  <w:style w:type="character" w:styleId="Emphasis">
    <w:name w:val="Emphasis"/>
    <w:basedOn w:val="DefaultParagraphFont"/>
    <w:uiPriority w:val="20"/>
    <w:qFormat/>
    <w:rsid w:val="00C40541"/>
    <w:rPr>
      <w:i/>
      <w:iCs/>
    </w:rPr>
  </w:style>
  <w:style w:type="paragraph" w:styleId="BalloonText">
    <w:name w:val="Balloon Text"/>
    <w:basedOn w:val="Normal"/>
    <w:link w:val="BalloonTextChar"/>
    <w:uiPriority w:val="99"/>
    <w:semiHidden/>
    <w:unhideWhenUsed/>
    <w:rsid w:val="00C4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5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009214">
      <w:bodyDiv w:val="1"/>
      <w:marLeft w:val="0"/>
      <w:marRight w:val="0"/>
      <w:marTop w:val="0"/>
      <w:marBottom w:val="0"/>
      <w:divBdr>
        <w:top w:val="none" w:sz="0" w:space="0" w:color="auto"/>
        <w:left w:val="none" w:sz="0" w:space="0" w:color="auto"/>
        <w:bottom w:val="none" w:sz="0" w:space="0" w:color="auto"/>
        <w:right w:val="none" w:sz="0" w:space="0" w:color="auto"/>
      </w:divBdr>
      <w:divsChild>
        <w:div w:id="1339305125">
          <w:marLeft w:val="0"/>
          <w:marRight w:val="0"/>
          <w:marTop w:val="0"/>
          <w:marBottom w:val="0"/>
          <w:divBdr>
            <w:top w:val="none" w:sz="0" w:space="0" w:color="auto"/>
            <w:left w:val="none" w:sz="0" w:space="0" w:color="auto"/>
            <w:bottom w:val="none" w:sz="0" w:space="0" w:color="auto"/>
            <w:right w:val="none" w:sz="0" w:space="0" w:color="auto"/>
          </w:divBdr>
          <w:divsChild>
            <w:div w:id="644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test-plan-template/"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softwaretestinghelp.com/category/software-testing-training/" TargetMode="External"/><Relationship Id="rId12" Type="http://schemas.openxmlformats.org/officeDocument/2006/relationships/hyperlink" Target="http://cdn.softwaretestinghelp.com/wp-content/qa/uploads/2014/02/Live-Project_Test-Plan_SoftwareTestingHelp.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category/software-testing-templates-test-cases/"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dn.softwaretestinghelp.com/wp-content/qa/uploads/2014/02/a-test-plan-document.jpg" TargetMode="External"/><Relationship Id="rId4" Type="http://schemas.openxmlformats.org/officeDocument/2006/relationships/settings" Target="settings.xml"/><Relationship Id="rId9" Type="http://schemas.openxmlformats.org/officeDocument/2006/relationships/hyperlink" Target="http://www.softwaretestinghelp.com/category/testing-life-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chandrashekar</dc:creator>
  <cp:lastModifiedBy>chandrashekar</cp:lastModifiedBy>
  <cp:revision>2</cp:revision>
  <dcterms:created xsi:type="dcterms:W3CDTF">2015-02-04T05:53:00Z</dcterms:created>
  <dcterms:modified xsi:type="dcterms:W3CDTF">2015-02-04T06:06:00Z</dcterms:modified>
</cp:coreProperties>
</file>