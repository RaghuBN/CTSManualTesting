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CC8" w:rsidRPr="001F7FE0" w:rsidRDefault="00830CC8" w:rsidP="00830CC8">
      <w:pPr>
        <w:shd w:val="clear" w:color="auto" w:fill="FFFFFF"/>
        <w:spacing w:after="0" w:line="343" w:lineRule="atLeast"/>
        <w:outlineLvl w:val="0"/>
        <w:rPr>
          <w:rFonts w:ascii="Angsana New" w:eastAsia="Times New Roman" w:hAnsi="Angsana New" w:cs="Angsana New"/>
          <w:b/>
          <w:bCs/>
          <w:color w:val="A90000"/>
          <w:spacing w:val="-15"/>
          <w:kern w:val="36"/>
          <w:sz w:val="67"/>
          <w:szCs w:val="67"/>
          <w:lang w:eastAsia="en-IN"/>
        </w:rPr>
      </w:pPr>
      <w:r w:rsidRPr="001F7FE0">
        <w:rPr>
          <w:rFonts w:ascii="Angsana New" w:eastAsia="Times New Roman" w:hAnsi="Angsana New" w:cs="Angsana New"/>
          <w:b/>
          <w:bCs/>
          <w:color w:val="A90000"/>
          <w:spacing w:val="-15"/>
          <w:kern w:val="36"/>
          <w:sz w:val="67"/>
          <w:szCs w:val="67"/>
          <w:lang w:eastAsia="en-IN"/>
        </w:rPr>
        <w:t>Test Execution – How to Deal with this Most Important and Happening Phase in the STLC – QA Training on a Live Project Day 5</w:t>
      </w:r>
    </w:p>
    <w:p w:rsidR="00830CC8" w:rsidRPr="001F7FE0" w:rsidRDefault="00830CC8" w:rsidP="00830CC8">
      <w:pPr>
        <w:pBdr>
          <w:bottom w:val="double" w:sz="6" w:space="0" w:color="CCCCCC"/>
        </w:pBdr>
        <w:shd w:val="clear" w:color="auto" w:fill="FFFFFF"/>
        <w:spacing w:after="0" w:line="371" w:lineRule="atLeast"/>
        <w:rPr>
          <w:rFonts w:ascii="Angsana New" w:eastAsia="Times New Roman" w:hAnsi="Angsana New" w:cs="Angsana New"/>
          <w:color w:val="AAAAAA"/>
          <w:sz w:val="26"/>
          <w:szCs w:val="26"/>
          <w:lang w:eastAsia="en-IN"/>
        </w:rPr>
      </w:pPr>
      <w:r w:rsidRPr="001F7FE0">
        <w:rPr>
          <w:rFonts w:ascii="Angsana New" w:eastAsia="Times New Roman" w:hAnsi="Angsana New" w:cs="Angsana New"/>
          <w:color w:val="AAAAAA"/>
          <w:sz w:val="26"/>
          <w:szCs w:val="26"/>
          <w:lang w:eastAsia="en-IN"/>
        </w:rPr>
        <w:t>Posted In | </w:t>
      </w:r>
      <w:hyperlink r:id="rId6" w:history="1">
        <w:r w:rsidRPr="001F7FE0">
          <w:rPr>
            <w:rFonts w:ascii="Angsana New" w:eastAsia="Times New Roman" w:hAnsi="Angsana New" w:cs="Angsana New"/>
            <w:color w:val="000000"/>
            <w:sz w:val="26"/>
            <w:szCs w:val="26"/>
            <w:u w:val="single"/>
            <w:lang w:eastAsia="en-IN"/>
          </w:rPr>
          <w:t>Software Testing Training</w:t>
        </w:r>
      </w:hyperlink>
      <w:r w:rsidRPr="001F7FE0">
        <w:rPr>
          <w:rFonts w:ascii="Angsana New" w:eastAsia="Times New Roman" w:hAnsi="Angsana New" w:cs="Angsana New"/>
          <w:color w:val="AAAAAA"/>
          <w:sz w:val="26"/>
          <w:szCs w:val="26"/>
          <w:lang w:eastAsia="en-IN"/>
        </w:rPr>
        <w:t>, </w:t>
      </w:r>
      <w:hyperlink r:id="rId7" w:history="1">
        <w:r w:rsidRPr="001F7FE0">
          <w:rPr>
            <w:rFonts w:ascii="Angsana New" w:eastAsia="Times New Roman" w:hAnsi="Angsana New" w:cs="Angsana New"/>
            <w:color w:val="000000"/>
            <w:sz w:val="26"/>
            <w:szCs w:val="26"/>
            <w:u w:val="single"/>
            <w:lang w:eastAsia="en-IN"/>
          </w:rPr>
          <w:t>Testing Life cycle</w:t>
        </w:r>
      </w:hyperlink>
      <w:bookmarkStart w:id="0" w:name="_GoBack"/>
      <w:bookmarkEnd w:id="0"/>
    </w:p>
    <w:p w:rsidR="00830CC8" w:rsidRPr="001F7FE0" w:rsidRDefault="00830CC8" w:rsidP="00830CC8">
      <w:pPr>
        <w:shd w:val="clear" w:color="auto" w:fill="FFFFFF"/>
        <w:spacing w:after="0" w:line="369" w:lineRule="atLeast"/>
        <w:rPr>
          <w:ins w:id="1" w:author="Unknown"/>
          <w:rFonts w:ascii="Angsana New" w:eastAsia="Times New Roman" w:hAnsi="Angsana New" w:cs="Angsana New"/>
          <w:color w:val="222222"/>
          <w:sz w:val="31"/>
          <w:szCs w:val="31"/>
          <w:lang w:eastAsia="en-IN"/>
        </w:rPr>
      </w:pPr>
      <w:ins w:id="2" w:author="Unknown">
        <w:r w:rsidRPr="001F7FE0">
          <w:rPr>
            <w:rFonts w:ascii="Angsana New" w:eastAsia="Times New Roman" w:hAnsi="Angsana New" w:cs="Angsana New"/>
            <w:color w:val="222222"/>
            <w:sz w:val="31"/>
            <w:szCs w:val="31"/>
            <w:lang w:eastAsia="en-IN"/>
          </w:rPr>
          <w:t>Today, in our</w:t>
        </w:r>
        <w:r w:rsidRPr="001F7FE0">
          <w:rPr>
            <w:rFonts w:ascii="Angsana New" w:eastAsia="Times New Roman" w:hAnsi="Angsana New" w:cs="Angsana New"/>
            <w:b/>
            <w:bCs/>
            <w:color w:val="222222"/>
            <w:sz w:val="31"/>
            <w:szCs w:val="31"/>
            <w:lang w:eastAsia="en-IN"/>
          </w:rPr>
          <w:t>software testing </w:t>
        </w:r>
        <w:r w:rsidRPr="001F7FE0">
          <w:rPr>
            <w:rFonts w:ascii="Angsana New" w:eastAsia="Times New Roman" w:hAnsi="Angsana New" w:cs="Angsana New"/>
            <w:b/>
            <w:bCs/>
            <w:i/>
            <w:iCs/>
            <w:color w:val="222222"/>
            <w:sz w:val="31"/>
            <w:szCs w:val="31"/>
            <w:lang w:eastAsia="en-IN"/>
          </w:rPr>
          <w:t>mini</w:t>
        </w:r>
        <w:r w:rsidRPr="001F7FE0">
          <w:rPr>
            <w:rFonts w:ascii="Angsana New" w:eastAsia="Times New Roman" w:hAnsi="Angsana New" w:cs="Angsana New"/>
            <w:b/>
            <w:bCs/>
            <w:color w:val="222222"/>
            <w:sz w:val="31"/>
            <w:szCs w:val="31"/>
            <w:lang w:eastAsia="en-IN"/>
          </w:rPr>
          <w:t>training course</w:t>
        </w:r>
        <w:r w:rsidRPr="001F7FE0">
          <w:rPr>
            <w:rFonts w:ascii="Angsana New" w:eastAsia="Times New Roman" w:hAnsi="Angsana New" w:cs="Angsana New"/>
            <w:color w:val="222222"/>
            <w:sz w:val="31"/>
            <w:szCs w:val="31"/>
            <w:lang w:eastAsia="en-IN"/>
          </w:rPr>
          <w:t>, we are progressing into the last stage of the STLC, which is the </w:t>
        </w:r>
        <w:r w:rsidRPr="001F7FE0">
          <w:rPr>
            <w:rFonts w:ascii="Angsana New" w:eastAsia="Times New Roman" w:hAnsi="Angsana New" w:cs="Angsana New"/>
            <w:b/>
            <w:bCs/>
            <w:i/>
            <w:iCs/>
            <w:color w:val="222222"/>
            <w:sz w:val="31"/>
            <w:szCs w:val="31"/>
            <w:lang w:eastAsia="en-IN"/>
          </w:rPr>
          <w:t>test execution</w:t>
        </w:r>
        <w:r w:rsidRPr="001F7FE0">
          <w:rPr>
            <w:rFonts w:ascii="Angsana New" w:eastAsia="Times New Roman" w:hAnsi="Angsana New" w:cs="Angsana New"/>
            <w:color w:val="222222"/>
            <w:sz w:val="31"/>
            <w:szCs w:val="31"/>
            <w:lang w:eastAsia="en-IN"/>
          </w:rPr>
          <w:t>.</w:t>
        </w:r>
      </w:ins>
    </w:p>
    <w:p w:rsidR="00830CC8" w:rsidRPr="001F7FE0" w:rsidRDefault="00830CC8" w:rsidP="00830CC8">
      <w:pPr>
        <w:shd w:val="clear" w:color="auto" w:fill="FFFFFF"/>
        <w:spacing w:after="0" w:line="369" w:lineRule="atLeast"/>
        <w:rPr>
          <w:ins w:id="3" w:author="Unknown"/>
          <w:rFonts w:ascii="Angsana New" w:eastAsia="Times New Roman" w:hAnsi="Angsana New" w:cs="Angsana New"/>
          <w:color w:val="222222"/>
          <w:sz w:val="31"/>
          <w:szCs w:val="31"/>
          <w:lang w:eastAsia="en-IN"/>
        </w:rPr>
      </w:pPr>
      <w:ins w:id="4" w:author="Unknown">
        <w:r w:rsidRPr="001F7FE0">
          <w:rPr>
            <w:rFonts w:ascii="Angsana New" w:eastAsia="Times New Roman" w:hAnsi="Angsana New" w:cs="Angsana New"/>
            <w:color w:val="222222"/>
            <w:sz w:val="31"/>
            <w:szCs w:val="31"/>
            <w:lang w:eastAsia="en-IN"/>
          </w:rPr>
          <w:t>You can check out the list of all tutorials posted in this free QA training series on this page: </w:t>
        </w:r>
        <w:r w:rsidRPr="001F7FE0">
          <w:rPr>
            <w:rFonts w:ascii="Angsana New" w:eastAsia="Times New Roman" w:hAnsi="Angsana New" w:cs="Angsana New"/>
            <w:color w:val="222222"/>
            <w:sz w:val="31"/>
            <w:szCs w:val="31"/>
            <w:lang w:eastAsia="en-IN"/>
          </w:rPr>
          <w:fldChar w:fldCharType="begin"/>
        </w:r>
        <w:r w:rsidRPr="001F7FE0">
          <w:rPr>
            <w:rFonts w:ascii="Angsana New" w:eastAsia="Times New Roman" w:hAnsi="Angsana New" w:cs="Angsana New"/>
            <w:color w:val="222222"/>
            <w:sz w:val="31"/>
            <w:szCs w:val="31"/>
            <w:lang w:eastAsia="en-IN"/>
          </w:rPr>
          <w:instrText xml:space="preserve"> HYPERLINK "http://www.softwaretestinghelp.com/free-online-software-testing-qa-training-course/" \o "Software testing training mini course" </w:instrText>
        </w:r>
        <w:r w:rsidRPr="001F7FE0">
          <w:rPr>
            <w:rFonts w:ascii="Angsana New" w:eastAsia="Times New Roman" w:hAnsi="Angsana New" w:cs="Angsana New"/>
            <w:color w:val="222222"/>
            <w:sz w:val="31"/>
            <w:szCs w:val="31"/>
            <w:lang w:eastAsia="en-IN"/>
          </w:rPr>
          <w:fldChar w:fldCharType="separate"/>
        </w:r>
        <w:r w:rsidRPr="001F7FE0">
          <w:rPr>
            <w:rFonts w:ascii="Angsana New" w:eastAsia="Times New Roman" w:hAnsi="Angsana New" w:cs="Angsana New"/>
            <w:color w:val="777777"/>
            <w:sz w:val="31"/>
            <w:szCs w:val="31"/>
            <w:u w:val="single"/>
            <w:bdr w:val="none" w:sz="0" w:space="0" w:color="auto" w:frame="1"/>
            <w:lang w:eastAsia="en-IN"/>
          </w:rPr>
          <w:t>End to End software testing training on a live project.</w:t>
        </w:r>
        <w:r w:rsidRPr="001F7FE0">
          <w:rPr>
            <w:rFonts w:ascii="Angsana New" w:eastAsia="Times New Roman" w:hAnsi="Angsana New" w:cs="Angsana New"/>
            <w:color w:val="222222"/>
            <w:sz w:val="31"/>
            <w:szCs w:val="31"/>
            <w:lang w:eastAsia="en-IN"/>
          </w:rPr>
          <w:fldChar w:fldCharType="end"/>
        </w:r>
      </w:ins>
    </w:p>
    <w:p w:rsidR="00830CC8" w:rsidRPr="001F7FE0" w:rsidRDefault="00830CC8" w:rsidP="00830CC8">
      <w:pPr>
        <w:shd w:val="clear" w:color="auto" w:fill="FFFFFF"/>
        <w:spacing w:after="0" w:line="369" w:lineRule="atLeast"/>
        <w:rPr>
          <w:ins w:id="5" w:author="Unknown"/>
          <w:rFonts w:ascii="Angsana New" w:eastAsia="Times New Roman" w:hAnsi="Angsana New" w:cs="Angsana New"/>
          <w:color w:val="222222"/>
          <w:sz w:val="31"/>
          <w:szCs w:val="31"/>
          <w:lang w:eastAsia="en-IN"/>
        </w:rPr>
      </w:pPr>
      <w:ins w:id="6" w:author="Unknown">
        <w:r w:rsidRPr="001F7FE0">
          <w:rPr>
            <w:rFonts w:ascii="Angsana New" w:eastAsia="Times New Roman" w:hAnsi="Angsana New" w:cs="Angsana New"/>
            <w:b/>
            <w:bCs/>
            <w:color w:val="222222"/>
            <w:sz w:val="31"/>
            <w:szCs w:val="31"/>
            <w:lang w:eastAsia="en-IN"/>
          </w:rPr>
          <w:t>Test execution is without doubt the most important and ‘happening’ phase in the </w:t>
        </w:r>
        <w:r w:rsidRPr="001F7FE0">
          <w:rPr>
            <w:rFonts w:ascii="Angsana New" w:eastAsia="Times New Roman" w:hAnsi="Angsana New" w:cs="Angsana New"/>
            <w:b/>
            <w:bCs/>
            <w:color w:val="222222"/>
            <w:sz w:val="31"/>
            <w:szCs w:val="31"/>
            <w:lang w:eastAsia="en-IN"/>
          </w:rPr>
          <w:fldChar w:fldCharType="begin"/>
        </w:r>
        <w:r w:rsidRPr="001F7FE0">
          <w:rPr>
            <w:rFonts w:ascii="Angsana New" w:eastAsia="Times New Roman" w:hAnsi="Angsana New" w:cs="Angsana New"/>
            <w:b/>
            <w:bCs/>
            <w:color w:val="222222"/>
            <w:sz w:val="31"/>
            <w:szCs w:val="31"/>
            <w:lang w:eastAsia="en-IN"/>
          </w:rPr>
          <w:instrText xml:space="preserve"> HYPERLINK "http://www.softwaretestinghelp.com/what-is-software-testing-life-cycle-stlc/" \o "STLC" </w:instrText>
        </w:r>
        <w:r w:rsidRPr="001F7FE0">
          <w:rPr>
            <w:rFonts w:ascii="Angsana New" w:eastAsia="Times New Roman" w:hAnsi="Angsana New" w:cs="Angsana New"/>
            <w:b/>
            <w:bCs/>
            <w:color w:val="222222"/>
            <w:sz w:val="31"/>
            <w:szCs w:val="31"/>
            <w:lang w:eastAsia="en-IN"/>
          </w:rPr>
          <w:fldChar w:fldCharType="separate"/>
        </w:r>
        <w:r w:rsidRPr="001F7FE0">
          <w:rPr>
            <w:rFonts w:ascii="Angsana New" w:eastAsia="Times New Roman" w:hAnsi="Angsana New" w:cs="Angsana New"/>
            <w:b/>
            <w:bCs/>
            <w:color w:val="777777"/>
            <w:sz w:val="31"/>
            <w:szCs w:val="31"/>
            <w:u w:val="single"/>
            <w:bdr w:val="none" w:sz="0" w:space="0" w:color="auto" w:frame="1"/>
            <w:lang w:eastAsia="en-IN"/>
          </w:rPr>
          <w:t>STLC</w:t>
        </w:r>
        <w:r w:rsidRPr="001F7FE0">
          <w:rPr>
            <w:rFonts w:ascii="Angsana New" w:eastAsia="Times New Roman" w:hAnsi="Angsana New" w:cs="Angsana New"/>
            <w:b/>
            <w:bCs/>
            <w:color w:val="222222"/>
            <w:sz w:val="31"/>
            <w:szCs w:val="31"/>
            <w:lang w:eastAsia="en-IN"/>
          </w:rPr>
          <w:fldChar w:fldCharType="end"/>
        </w:r>
        <w:r w:rsidRPr="001F7FE0">
          <w:rPr>
            <w:rFonts w:ascii="Angsana New" w:eastAsia="Times New Roman" w:hAnsi="Angsana New" w:cs="Angsana New"/>
            <w:b/>
            <w:bCs/>
            <w:color w:val="222222"/>
            <w:sz w:val="31"/>
            <w:szCs w:val="31"/>
            <w:lang w:eastAsia="en-IN"/>
          </w:rPr>
          <w:t> and also the entire development life cycle.</w:t>
        </w:r>
        <w:r w:rsidRPr="001F7FE0">
          <w:rPr>
            <w:rFonts w:ascii="Angsana New" w:eastAsia="Times New Roman" w:hAnsi="Angsana New" w:cs="Angsana New"/>
            <w:color w:val="222222"/>
            <w:sz w:val="31"/>
            <w:szCs w:val="31"/>
            <w:lang w:eastAsia="en-IN"/>
          </w:rPr>
          <w:t> The reason is – every team/team member’s contribution and work gets validated here:</w:t>
        </w:r>
      </w:ins>
    </w:p>
    <w:p w:rsidR="00830CC8" w:rsidRPr="001F7FE0" w:rsidRDefault="00830CC8" w:rsidP="00830CC8">
      <w:pPr>
        <w:numPr>
          <w:ilvl w:val="0"/>
          <w:numId w:val="1"/>
        </w:numPr>
        <w:shd w:val="clear" w:color="auto" w:fill="FFFFFF"/>
        <w:spacing w:after="0" w:line="369" w:lineRule="atLeast"/>
        <w:rPr>
          <w:ins w:id="7" w:author="Unknown"/>
          <w:rFonts w:ascii="Angsana New" w:eastAsia="Times New Roman" w:hAnsi="Angsana New" w:cs="Angsana New"/>
          <w:color w:val="222222"/>
          <w:sz w:val="31"/>
          <w:szCs w:val="31"/>
          <w:lang w:eastAsia="en-IN"/>
        </w:rPr>
      </w:pPr>
      <w:ins w:id="8" w:author="Unknown">
        <w:r w:rsidRPr="001F7FE0">
          <w:rPr>
            <w:rFonts w:ascii="Angsana New" w:eastAsia="Times New Roman" w:hAnsi="Angsana New" w:cs="Angsana New"/>
            <w:color w:val="222222"/>
            <w:sz w:val="31"/>
            <w:szCs w:val="31"/>
            <w:lang w:eastAsia="en-IN"/>
          </w:rPr>
          <w:t>Has the Business Analyst interpreted the requirements correctly?</w:t>
        </w:r>
      </w:ins>
    </w:p>
    <w:p w:rsidR="00830CC8" w:rsidRPr="001F7FE0" w:rsidRDefault="00830CC8" w:rsidP="00830CC8">
      <w:pPr>
        <w:numPr>
          <w:ilvl w:val="0"/>
          <w:numId w:val="1"/>
        </w:numPr>
        <w:shd w:val="clear" w:color="auto" w:fill="FFFFFF"/>
        <w:spacing w:after="0" w:line="369" w:lineRule="atLeast"/>
        <w:rPr>
          <w:ins w:id="9" w:author="Unknown"/>
          <w:rFonts w:ascii="Angsana New" w:eastAsia="Times New Roman" w:hAnsi="Angsana New" w:cs="Angsana New"/>
          <w:color w:val="222222"/>
          <w:sz w:val="31"/>
          <w:szCs w:val="31"/>
          <w:lang w:eastAsia="en-IN"/>
        </w:rPr>
      </w:pPr>
      <w:ins w:id="10" w:author="Unknown">
        <w:r w:rsidRPr="001F7FE0">
          <w:rPr>
            <w:rFonts w:ascii="Angsana New" w:eastAsia="Times New Roman" w:hAnsi="Angsana New" w:cs="Angsana New"/>
            <w:color w:val="222222"/>
            <w:sz w:val="31"/>
            <w:szCs w:val="31"/>
            <w:lang w:eastAsia="en-IN"/>
          </w:rPr>
          <w:t>Has the development team translated the business requirements to functional requirement and eventually to code correctly?</w:t>
        </w:r>
      </w:ins>
    </w:p>
    <w:p w:rsidR="00830CC8" w:rsidRPr="001F7FE0" w:rsidRDefault="00830CC8" w:rsidP="00830CC8">
      <w:pPr>
        <w:numPr>
          <w:ilvl w:val="0"/>
          <w:numId w:val="1"/>
        </w:numPr>
        <w:shd w:val="clear" w:color="auto" w:fill="FFFFFF"/>
        <w:spacing w:after="0" w:line="369" w:lineRule="atLeast"/>
        <w:rPr>
          <w:ins w:id="11" w:author="Unknown"/>
          <w:rFonts w:ascii="Angsana New" w:eastAsia="Times New Roman" w:hAnsi="Angsana New" w:cs="Angsana New"/>
          <w:color w:val="222222"/>
          <w:sz w:val="31"/>
          <w:szCs w:val="31"/>
          <w:lang w:eastAsia="en-IN"/>
        </w:rPr>
      </w:pPr>
      <w:ins w:id="12" w:author="Unknown">
        <w:r w:rsidRPr="001F7FE0">
          <w:rPr>
            <w:rFonts w:ascii="Angsana New" w:eastAsia="Times New Roman" w:hAnsi="Angsana New" w:cs="Angsana New"/>
            <w:color w:val="222222"/>
            <w:sz w:val="31"/>
            <w:szCs w:val="31"/>
            <w:lang w:eastAsia="en-IN"/>
          </w:rPr>
          <w:t>Has the data architect and DBAs design the right back end systems?</w:t>
        </w:r>
      </w:ins>
    </w:p>
    <w:p w:rsidR="00830CC8" w:rsidRPr="001F7FE0" w:rsidRDefault="00830CC8" w:rsidP="00830CC8">
      <w:pPr>
        <w:shd w:val="clear" w:color="auto" w:fill="FFFFFF"/>
        <w:spacing w:after="369" w:line="369" w:lineRule="atLeast"/>
        <w:rPr>
          <w:ins w:id="13" w:author="Unknown"/>
          <w:rFonts w:ascii="Angsana New" w:eastAsia="Times New Roman" w:hAnsi="Angsana New" w:cs="Angsana New"/>
          <w:color w:val="222222"/>
          <w:sz w:val="31"/>
          <w:szCs w:val="31"/>
          <w:lang w:eastAsia="en-IN"/>
        </w:rPr>
      </w:pPr>
      <w:ins w:id="14" w:author="Unknown">
        <w:r w:rsidRPr="001F7FE0">
          <w:rPr>
            <w:rFonts w:ascii="Angsana New" w:eastAsia="Times New Roman" w:hAnsi="Angsana New" w:cs="Angsana New"/>
            <w:color w:val="222222"/>
            <w:sz w:val="31"/>
            <w:szCs w:val="31"/>
            <w:lang w:eastAsia="en-IN"/>
          </w:rPr>
          <w:t>Well, test execution is where all the answers to these questions would be found. That does make us, QAs the heroes of the entire software building process, doesn’t it? </w:t>
        </w:r>
      </w:ins>
      <w:r w:rsidRPr="001F7FE0">
        <w:rPr>
          <w:rFonts w:ascii="Angsana New" w:eastAsia="Times New Roman" w:hAnsi="Angsana New" w:cs="Angsana New"/>
          <w:noProof/>
          <w:color w:val="222222"/>
          <w:sz w:val="31"/>
          <w:szCs w:val="31"/>
          <w:lang w:eastAsia="en-IN"/>
        </w:rPr>
        <w:drawing>
          <wp:inline distT="0" distB="0" distL="0" distR="0" wp14:anchorId="7D5230A1" wp14:editId="55207BDC">
            <wp:extent cx="142875" cy="142875"/>
            <wp:effectExtent l="0" t="0" r="9525" b="9525"/>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830CC8" w:rsidRPr="001F7FE0" w:rsidRDefault="00830CC8" w:rsidP="00830CC8">
      <w:pPr>
        <w:shd w:val="clear" w:color="auto" w:fill="FFFFFF"/>
        <w:spacing w:after="0" w:line="369" w:lineRule="atLeast"/>
        <w:rPr>
          <w:ins w:id="15" w:author="Unknown"/>
          <w:rFonts w:ascii="Angsana New" w:eastAsia="Times New Roman" w:hAnsi="Angsana New" w:cs="Angsana New"/>
          <w:color w:val="222222"/>
          <w:sz w:val="31"/>
          <w:szCs w:val="31"/>
          <w:lang w:eastAsia="en-IN"/>
        </w:rPr>
      </w:pPr>
      <w:r w:rsidRPr="001F7FE0">
        <w:rPr>
          <w:rFonts w:ascii="Angsana New" w:eastAsia="Times New Roman" w:hAnsi="Angsana New" w:cs="Angsana New"/>
          <w:noProof/>
          <w:color w:val="777777"/>
          <w:sz w:val="31"/>
          <w:szCs w:val="31"/>
          <w:bdr w:val="none" w:sz="0" w:space="0" w:color="auto" w:frame="1"/>
          <w:lang w:eastAsia="en-IN"/>
        </w:rPr>
        <w:drawing>
          <wp:inline distT="0" distB="0" distL="0" distR="0" wp14:anchorId="5A3C8C00" wp14:editId="5FD3B71C">
            <wp:extent cx="4667250" cy="2514600"/>
            <wp:effectExtent l="0" t="0" r="0" b="0"/>
            <wp:docPr id="2" name="Picture 2" descr="test execution STLC">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 execution STLC">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2514600"/>
                    </a:xfrm>
                    <a:prstGeom prst="rect">
                      <a:avLst/>
                    </a:prstGeom>
                    <a:noFill/>
                    <a:ln>
                      <a:noFill/>
                    </a:ln>
                  </pic:spPr>
                </pic:pic>
              </a:graphicData>
            </a:graphic>
          </wp:inline>
        </w:drawing>
      </w:r>
    </w:p>
    <w:p w:rsidR="00830CC8" w:rsidRPr="001F7FE0" w:rsidRDefault="00830CC8" w:rsidP="00830CC8">
      <w:pPr>
        <w:shd w:val="clear" w:color="auto" w:fill="FFFFFF"/>
        <w:spacing w:after="0" w:line="369" w:lineRule="atLeast"/>
        <w:rPr>
          <w:ins w:id="16" w:author="Unknown"/>
          <w:rFonts w:ascii="Angsana New" w:eastAsia="Times New Roman" w:hAnsi="Angsana New" w:cs="Angsana New"/>
          <w:color w:val="222222"/>
          <w:sz w:val="31"/>
          <w:szCs w:val="31"/>
          <w:lang w:eastAsia="en-IN"/>
        </w:rPr>
      </w:pPr>
      <w:ins w:id="17" w:author="Unknown">
        <w:r w:rsidRPr="001F7FE0">
          <w:rPr>
            <w:rFonts w:ascii="Angsana New" w:eastAsia="Times New Roman" w:hAnsi="Angsana New" w:cs="Angsana New"/>
            <w:b/>
            <w:bCs/>
            <w:color w:val="222222"/>
            <w:sz w:val="31"/>
            <w:szCs w:val="31"/>
            <w:lang w:eastAsia="en-IN"/>
          </w:rPr>
          <w:t>Test Execution is also the “Test” part of the SDLC.</w:t>
        </w:r>
      </w:ins>
    </w:p>
    <w:p w:rsidR="00830CC8" w:rsidRPr="001F7FE0" w:rsidRDefault="00830CC8" w:rsidP="00830CC8">
      <w:pPr>
        <w:shd w:val="clear" w:color="auto" w:fill="FFFFFF"/>
        <w:spacing w:after="369" w:line="369" w:lineRule="atLeast"/>
        <w:rPr>
          <w:ins w:id="18" w:author="Unknown"/>
          <w:rFonts w:ascii="Angsana New" w:eastAsia="Times New Roman" w:hAnsi="Angsana New" w:cs="Angsana New"/>
          <w:color w:val="222222"/>
          <w:sz w:val="31"/>
          <w:szCs w:val="31"/>
          <w:lang w:eastAsia="en-IN"/>
        </w:rPr>
      </w:pPr>
      <w:ins w:id="19" w:author="Unknown">
        <w:r w:rsidRPr="001F7FE0">
          <w:rPr>
            <w:rFonts w:ascii="Angsana New" w:eastAsia="Times New Roman" w:hAnsi="Angsana New" w:cs="Angsana New"/>
            <w:color w:val="222222"/>
            <w:sz w:val="31"/>
            <w:szCs w:val="31"/>
            <w:lang w:eastAsia="en-IN"/>
          </w:rPr>
          <w:lastRenderedPageBreak/>
          <w:t>Once the test cases are written, shared with the BAs and Dev team, reviewed by them, changes are notified to the QA team (if any), QA team makes necessary amends- Test design phase is complete. Now getting the Test cases ready does not mean we can initiate the test run. We need to have the application ready as well among other things.</w:t>
        </w:r>
      </w:ins>
    </w:p>
    <w:p w:rsidR="00830CC8" w:rsidRPr="001F7FE0" w:rsidRDefault="00830CC8" w:rsidP="00830CC8">
      <w:pPr>
        <w:shd w:val="clear" w:color="auto" w:fill="FFFFFF"/>
        <w:spacing w:before="400" w:after="133" w:line="267" w:lineRule="atLeast"/>
        <w:outlineLvl w:val="2"/>
        <w:rPr>
          <w:ins w:id="20" w:author="Unknown"/>
          <w:rFonts w:ascii="Angsana New" w:eastAsia="Times New Roman" w:hAnsi="Angsana New" w:cs="Angsana New"/>
          <w:b/>
          <w:bCs/>
          <w:color w:val="000000"/>
          <w:sz w:val="43"/>
          <w:szCs w:val="43"/>
          <w:lang w:eastAsia="en-IN"/>
        </w:rPr>
      </w:pPr>
      <w:ins w:id="21" w:author="Unknown">
        <w:r w:rsidRPr="001F7FE0">
          <w:rPr>
            <w:rFonts w:ascii="Angsana New" w:eastAsia="Times New Roman" w:hAnsi="Angsana New" w:cs="Angsana New"/>
            <w:b/>
            <w:bCs/>
            <w:color w:val="000000"/>
            <w:sz w:val="43"/>
            <w:szCs w:val="43"/>
            <w:lang w:eastAsia="en-IN"/>
          </w:rPr>
          <w:t>Test Execution Guidelines:</w:t>
        </w:r>
      </w:ins>
    </w:p>
    <w:p w:rsidR="00830CC8" w:rsidRPr="001F7FE0" w:rsidRDefault="00830CC8" w:rsidP="00830CC8">
      <w:pPr>
        <w:shd w:val="clear" w:color="auto" w:fill="FFFFFF"/>
        <w:spacing w:after="0" w:line="369" w:lineRule="atLeast"/>
        <w:rPr>
          <w:ins w:id="22" w:author="Unknown"/>
          <w:rFonts w:ascii="Angsana New" w:eastAsia="Times New Roman" w:hAnsi="Angsana New" w:cs="Angsana New"/>
          <w:color w:val="222222"/>
          <w:sz w:val="31"/>
          <w:szCs w:val="31"/>
          <w:lang w:eastAsia="en-IN"/>
        </w:rPr>
      </w:pPr>
      <w:ins w:id="23" w:author="Unknown">
        <w:r w:rsidRPr="001F7FE0">
          <w:rPr>
            <w:rFonts w:ascii="Angsana New" w:eastAsia="Times New Roman" w:hAnsi="Angsana New" w:cs="Angsana New"/>
            <w:b/>
            <w:bCs/>
            <w:color w:val="222222"/>
            <w:sz w:val="31"/>
            <w:szCs w:val="31"/>
            <w:lang w:eastAsia="en-IN"/>
          </w:rPr>
          <w:t>Let us now make a list of all things that are important to understand Test Execution phase:</w:t>
        </w:r>
      </w:ins>
    </w:p>
    <w:p w:rsidR="00830CC8" w:rsidRPr="001F7FE0" w:rsidRDefault="00830CC8" w:rsidP="00830CC8">
      <w:pPr>
        <w:shd w:val="clear" w:color="auto" w:fill="FFFFFF"/>
        <w:spacing w:after="0" w:line="369" w:lineRule="atLeast"/>
        <w:rPr>
          <w:ins w:id="24" w:author="Unknown"/>
          <w:rFonts w:ascii="Angsana New" w:eastAsia="Times New Roman" w:hAnsi="Angsana New" w:cs="Angsana New"/>
          <w:color w:val="222222"/>
          <w:sz w:val="31"/>
          <w:szCs w:val="31"/>
          <w:lang w:eastAsia="en-IN"/>
        </w:rPr>
      </w:pPr>
      <w:ins w:id="25" w:author="Unknown">
        <w:r w:rsidRPr="001F7FE0">
          <w:rPr>
            <w:rFonts w:ascii="Angsana New" w:eastAsia="Times New Roman" w:hAnsi="Angsana New" w:cs="Angsana New"/>
            <w:b/>
            <w:bCs/>
            <w:color w:val="222222"/>
            <w:sz w:val="31"/>
            <w:szCs w:val="31"/>
            <w:lang w:eastAsia="en-IN"/>
          </w:rPr>
          <w:t>#1. </w:t>
        </w:r>
        <w:r w:rsidRPr="001F7FE0">
          <w:rPr>
            <w:rFonts w:ascii="Angsana New" w:eastAsia="Times New Roman" w:hAnsi="Angsana New" w:cs="Angsana New"/>
            <w:b/>
            <w:bCs/>
            <w:color w:val="222222"/>
            <w:sz w:val="31"/>
            <w:szCs w:val="31"/>
            <w:lang w:eastAsia="en-IN"/>
          </w:rPr>
          <w:fldChar w:fldCharType="begin"/>
        </w:r>
        <w:r w:rsidRPr="001F7FE0">
          <w:rPr>
            <w:rFonts w:ascii="Angsana New" w:eastAsia="Times New Roman" w:hAnsi="Angsana New" w:cs="Angsana New"/>
            <w:b/>
            <w:bCs/>
            <w:color w:val="222222"/>
            <w:sz w:val="31"/>
            <w:szCs w:val="31"/>
            <w:lang w:eastAsia="en-IN"/>
          </w:rPr>
          <w:instrText xml:space="preserve"> HYPERLINK "http://www.softwaretestinghelp.com/bvt-build-verification-testing-process/" \o "Build verification process" </w:instrText>
        </w:r>
        <w:r w:rsidRPr="001F7FE0">
          <w:rPr>
            <w:rFonts w:ascii="Angsana New" w:eastAsia="Times New Roman" w:hAnsi="Angsana New" w:cs="Angsana New"/>
            <w:b/>
            <w:bCs/>
            <w:color w:val="222222"/>
            <w:sz w:val="31"/>
            <w:szCs w:val="31"/>
            <w:lang w:eastAsia="en-IN"/>
          </w:rPr>
          <w:fldChar w:fldCharType="separate"/>
        </w:r>
        <w:r w:rsidRPr="001F7FE0">
          <w:rPr>
            <w:rFonts w:ascii="Angsana New" w:eastAsia="Times New Roman" w:hAnsi="Angsana New" w:cs="Angsana New"/>
            <w:b/>
            <w:bCs/>
            <w:color w:val="777777"/>
            <w:sz w:val="31"/>
            <w:szCs w:val="31"/>
            <w:u w:val="single"/>
            <w:bdr w:val="none" w:sz="0" w:space="0" w:color="auto" w:frame="1"/>
            <w:lang w:eastAsia="en-IN"/>
          </w:rPr>
          <w:t>The build</w:t>
        </w:r>
        <w:r w:rsidRPr="001F7FE0">
          <w:rPr>
            <w:rFonts w:ascii="Angsana New" w:eastAsia="Times New Roman" w:hAnsi="Angsana New" w:cs="Angsana New"/>
            <w:b/>
            <w:bCs/>
            <w:color w:val="222222"/>
            <w:sz w:val="31"/>
            <w:szCs w:val="31"/>
            <w:lang w:eastAsia="en-IN"/>
          </w:rPr>
          <w:fldChar w:fldCharType="end"/>
        </w:r>
        <w:r w:rsidRPr="001F7FE0">
          <w:rPr>
            <w:rFonts w:ascii="Angsana New" w:eastAsia="Times New Roman" w:hAnsi="Angsana New" w:cs="Angsana New"/>
            <w:color w:val="222222"/>
            <w:sz w:val="31"/>
            <w:szCs w:val="31"/>
            <w:lang w:eastAsia="en-IN"/>
          </w:rPr>
          <w:t> (the code that is written by the dev team is packaged into what is referred to a build- this is nothing but an installable piece of software (AUT), ready to be deployed to QA environment.) being deployed (in other words, installed and made available) to the QA environment is one of the most important aspects that needs to happen for the test execution to start.</w:t>
        </w:r>
      </w:ins>
    </w:p>
    <w:p w:rsidR="00830CC8" w:rsidRPr="001F7FE0" w:rsidRDefault="00830CC8" w:rsidP="00830CC8">
      <w:pPr>
        <w:shd w:val="clear" w:color="auto" w:fill="FFFFFF"/>
        <w:spacing w:after="0" w:line="369" w:lineRule="atLeast"/>
        <w:rPr>
          <w:ins w:id="26" w:author="Unknown"/>
          <w:rFonts w:ascii="Angsana New" w:eastAsia="Times New Roman" w:hAnsi="Angsana New" w:cs="Angsana New"/>
          <w:color w:val="222222"/>
          <w:sz w:val="31"/>
          <w:szCs w:val="31"/>
          <w:lang w:eastAsia="en-IN"/>
        </w:rPr>
      </w:pPr>
      <w:ins w:id="27" w:author="Unknown">
        <w:r w:rsidRPr="001F7FE0">
          <w:rPr>
            <w:rFonts w:ascii="Angsana New" w:eastAsia="Times New Roman" w:hAnsi="Angsana New" w:cs="Angsana New"/>
            <w:b/>
            <w:bCs/>
            <w:color w:val="222222"/>
            <w:sz w:val="31"/>
            <w:szCs w:val="31"/>
            <w:lang w:eastAsia="en-IN"/>
          </w:rPr>
          <w:t>#2.</w:t>
        </w:r>
        <w:r w:rsidRPr="001F7FE0">
          <w:rPr>
            <w:rFonts w:ascii="Angsana New" w:eastAsia="Times New Roman" w:hAnsi="Angsana New" w:cs="Angsana New"/>
            <w:color w:val="222222"/>
            <w:sz w:val="31"/>
            <w:szCs w:val="31"/>
            <w:lang w:eastAsia="en-IN"/>
          </w:rPr>
          <w:t> Test execution happens in the </w:t>
        </w:r>
        <w:r w:rsidRPr="001F7FE0">
          <w:rPr>
            <w:rFonts w:ascii="Angsana New" w:eastAsia="Times New Roman" w:hAnsi="Angsana New" w:cs="Angsana New"/>
            <w:b/>
            <w:bCs/>
            <w:color w:val="222222"/>
            <w:sz w:val="31"/>
            <w:szCs w:val="31"/>
            <w:lang w:eastAsia="en-IN"/>
          </w:rPr>
          <w:t>QA environment</w:t>
        </w:r>
        <w:r w:rsidRPr="001F7FE0">
          <w:rPr>
            <w:rFonts w:ascii="Angsana New" w:eastAsia="Times New Roman" w:hAnsi="Angsana New" w:cs="Angsana New"/>
            <w:color w:val="222222"/>
            <w:sz w:val="31"/>
            <w:szCs w:val="31"/>
            <w:lang w:eastAsia="en-IN"/>
          </w:rPr>
          <w:t>. To make sure that the dev team’s work on code is not in the same place, where the QA team is testing, the general practice is to have dedicated Dev and QA environment. (There is also a production environment to host the live application). This is basically to preserve the integrity of the application at various stages in the SDLC life cycle. Otherwise, ideally, all the 3 environments are identical in nature.</w:t>
        </w:r>
      </w:ins>
    </w:p>
    <w:p w:rsidR="00830CC8" w:rsidRPr="001F7FE0" w:rsidRDefault="00830CC8" w:rsidP="00830CC8">
      <w:pPr>
        <w:shd w:val="clear" w:color="auto" w:fill="FFFFFF"/>
        <w:spacing w:after="0" w:line="369" w:lineRule="atLeast"/>
        <w:rPr>
          <w:ins w:id="28" w:author="Unknown"/>
          <w:rFonts w:ascii="Angsana New" w:eastAsia="Times New Roman" w:hAnsi="Angsana New" w:cs="Angsana New"/>
          <w:color w:val="222222"/>
          <w:sz w:val="31"/>
          <w:szCs w:val="31"/>
          <w:lang w:eastAsia="en-IN"/>
        </w:rPr>
      </w:pPr>
      <w:ins w:id="29" w:author="Unknown">
        <w:r w:rsidRPr="001F7FE0">
          <w:rPr>
            <w:rFonts w:ascii="Angsana New" w:eastAsia="Times New Roman" w:hAnsi="Angsana New" w:cs="Angsana New"/>
            <w:b/>
            <w:bCs/>
            <w:color w:val="222222"/>
            <w:sz w:val="31"/>
            <w:szCs w:val="31"/>
            <w:lang w:eastAsia="en-IN"/>
          </w:rPr>
          <w:t>#3.</w:t>
        </w:r>
        <w:r w:rsidRPr="001F7FE0">
          <w:rPr>
            <w:rFonts w:ascii="Angsana New" w:eastAsia="Times New Roman" w:hAnsi="Angsana New" w:cs="Angsana New"/>
            <w:color w:val="222222"/>
            <w:sz w:val="31"/>
            <w:szCs w:val="31"/>
            <w:lang w:eastAsia="en-IN"/>
          </w:rPr>
          <w:t> </w:t>
        </w:r>
        <w:r w:rsidRPr="001F7FE0">
          <w:rPr>
            <w:rFonts w:ascii="Angsana New" w:eastAsia="Times New Roman" w:hAnsi="Angsana New" w:cs="Angsana New"/>
            <w:b/>
            <w:bCs/>
            <w:color w:val="222222"/>
            <w:sz w:val="31"/>
            <w:szCs w:val="31"/>
            <w:lang w:eastAsia="en-IN"/>
          </w:rPr>
          <w:t>Test team size</w:t>
        </w:r>
        <w:r w:rsidRPr="001F7FE0">
          <w:rPr>
            <w:rFonts w:ascii="Angsana New" w:eastAsia="Times New Roman" w:hAnsi="Angsana New" w:cs="Angsana New"/>
            <w:color w:val="222222"/>
            <w:sz w:val="31"/>
            <w:szCs w:val="31"/>
            <w:lang w:eastAsia="en-IN"/>
          </w:rPr>
          <w:t> is a not constant from the beginning of the project. When the test plan is initiated the team might just have a Team lead. During the test design phase, a few testers come on board.  Test execution is the phase when the team is at its maximum size.</w:t>
        </w:r>
      </w:ins>
    </w:p>
    <w:p w:rsidR="00830CC8" w:rsidRPr="001F7FE0" w:rsidRDefault="00830CC8" w:rsidP="00830CC8">
      <w:pPr>
        <w:shd w:val="clear" w:color="auto" w:fill="FFFFFF"/>
        <w:spacing w:after="0" w:line="369" w:lineRule="atLeast"/>
        <w:rPr>
          <w:ins w:id="30" w:author="Unknown"/>
          <w:rFonts w:ascii="Angsana New" w:eastAsia="Times New Roman" w:hAnsi="Angsana New" w:cs="Angsana New"/>
          <w:color w:val="222222"/>
          <w:sz w:val="31"/>
          <w:szCs w:val="31"/>
          <w:lang w:eastAsia="en-IN"/>
        </w:rPr>
      </w:pPr>
      <w:ins w:id="31" w:author="Unknown">
        <w:r w:rsidRPr="001F7FE0">
          <w:rPr>
            <w:rFonts w:ascii="Angsana New" w:eastAsia="Times New Roman" w:hAnsi="Angsana New" w:cs="Angsana New"/>
            <w:b/>
            <w:bCs/>
            <w:color w:val="222222"/>
            <w:sz w:val="31"/>
            <w:szCs w:val="31"/>
            <w:lang w:eastAsia="en-IN"/>
          </w:rPr>
          <w:t>#4.</w:t>
        </w:r>
        <w:r w:rsidRPr="001F7FE0">
          <w:rPr>
            <w:rFonts w:ascii="Angsana New" w:eastAsia="Times New Roman" w:hAnsi="Angsana New" w:cs="Angsana New"/>
            <w:color w:val="222222"/>
            <w:sz w:val="31"/>
            <w:szCs w:val="31"/>
            <w:lang w:eastAsia="en-IN"/>
          </w:rPr>
          <w:t> Test execution also happens in </w:t>
        </w:r>
        <w:r w:rsidRPr="001F7FE0">
          <w:rPr>
            <w:rFonts w:ascii="Angsana New" w:eastAsia="Times New Roman" w:hAnsi="Angsana New" w:cs="Angsana New"/>
            <w:b/>
            <w:bCs/>
            <w:color w:val="222222"/>
            <w:sz w:val="31"/>
            <w:szCs w:val="31"/>
            <w:lang w:eastAsia="en-IN"/>
          </w:rPr>
          <w:t>at least 2 cycles</w:t>
        </w:r>
        <w:r w:rsidRPr="001F7FE0">
          <w:rPr>
            <w:rFonts w:ascii="Angsana New" w:eastAsia="Times New Roman" w:hAnsi="Angsana New" w:cs="Angsana New"/>
            <w:color w:val="222222"/>
            <w:sz w:val="31"/>
            <w:szCs w:val="31"/>
            <w:lang w:eastAsia="en-IN"/>
          </w:rPr>
          <w:t> (3 in some projects). Typically in each cycle, all the test cases (the entire test suite) will be executed. The objective of the first cycle is to identify any blocking, critical defects, and most of the high defects. The objective of the second cycle is to identify remaining high and medium defects, correct gaps in the scripts and obtain results.</w:t>
        </w:r>
      </w:ins>
    </w:p>
    <w:p w:rsidR="00830CC8" w:rsidRPr="001F7FE0" w:rsidRDefault="00830CC8" w:rsidP="00830CC8">
      <w:pPr>
        <w:shd w:val="clear" w:color="auto" w:fill="FFFFFF"/>
        <w:spacing w:after="0" w:line="369" w:lineRule="atLeast"/>
        <w:rPr>
          <w:ins w:id="32" w:author="Unknown"/>
          <w:rFonts w:ascii="Angsana New" w:eastAsia="Times New Roman" w:hAnsi="Angsana New" w:cs="Angsana New"/>
          <w:color w:val="222222"/>
          <w:sz w:val="31"/>
          <w:szCs w:val="31"/>
          <w:lang w:eastAsia="en-IN"/>
        </w:rPr>
      </w:pPr>
      <w:ins w:id="33" w:author="Unknown">
        <w:r w:rsidRPr="001F7FE0">
          <w:rPr>
            <w:rFonts w:ascii="Angsana New" w:eastAsia="Times New Roman" w:hAnsi="Angsana New" w:cs="Angsana New"/>
            <w:b/>
            <w:bCs/>
            <w:color w:val="222222"/>
            <w:sz w:val="31"/>
            <w:szCs w:val="31"/>
            <w:lang w:eastAsia="en-IN"/>
          </w:rPr>
          <w:t>#5.</w:t>
        </w:r>
        <w:r w:rsidRPr="001F7FE0">
          <w:rPr>
            <w:rFonts w:ascii="Angsana New" w:eastAsia="Times New Roman" w:hAnsi="Angsana New" w:cs="Angsana New"/>
            <w:color w:val="222222"/>
            <w:sz w:val="31"/>
            <w:szCs w:val="31"/>
            <w:lang w:eastAsia="en-IN"/>
          </w:rPr>
          <w:t> Test execution phase consists of- </w:t>
        </w:r>
        <w:r w:rsidRPr="001F7FE0">
          <w:rPr>
            <w:rFonts w:ascii="Angsana New" w:eastAsia="Times New Roman" w:hAnsi="Angsana New" w:cs="Angsana New"/>
            <w:b/>
            <w:bCs/>
            <w:color w:val="222222"/>
            <w:sz w:val="31"/>
            <w:szCs w:val="31"/>
            <w:lang w:eastAsia="en-IN"/>
          </w:rPr>
          <w:t>Executing the test scripts + test script maintenance (correct gaps in the scripts) + reporting (defects, status, metrics, etc.)</w:t>
        </w:r>
        <w:r w:rsidRPr="001F7FE0">
          <w:rPr>
            <w:rFonts w:ascii="Angsana New" w:eastAsia="Times New Roman" w:hAnsi="Angsana New" w:cs="Angsana New"/>
            <w:color w:val="222222"/>
            <w:sz w:val="31"/>
            <w:szCs w:val="31"/>
            <w:lang w:eastAsia="en-IN"/>
          </w:rPr>
          <w:t> Therefore, when planning this phase schedules and </w:t>
        </w:r>
        <w:r w:rsidRPr="001F7FE0">
          <w:rPr>
            <w:rFonts w:ascii="Angsana New" w:eastAsia="Times New Roman" w:hAnsi="Angsana New" w:cs="Angsana New"/>
            <w:color w:val="222222"/>
            <w:sz w:val="31"/>
            <w:szCs w:val="31"/>
            <w:lang w:eastAsia="en-IN"/>
          </w:rPr>
          <w:fldChar w:fldCharType="begin"/>
        </w:r>
        <w:r w:rsidRPr="001F7FE0">
          <w:rPr>
            <w:rFonts w:ascii="Angsana New" w:eastAsia="Times New Roman" w:hAnsi="Angsana New" w:cs="Angsana New"/>
            <w:color w:val="222222"/>
            <w:sz w:val="31"/>
            <w:szCs w:val="31"/>
            <w:lang w:eastAsia="en-IN"/>
          </w:rPr>
          <w:instrText xml:space="preserve"> HYPERLINK "http://www.softwaretestinghelp.com/software-test-estimation-how-to-estimate-testing-time-accurately/" \o "Test estimation" </w:instrText>
        </w:r>
        <w:r w:rsidRPr="001F7FE0">
          <w:rPr>
            <w:rFonts w:ascii="Angsana New" w:eastAsia="Times New Roman" w:hAnsi="Angsana New" w:cs="Angsana New"/>
            <w:color w:val="222222"/>
            <w:sz w:val="31"/>
            <w:szCs w:val="31"/>
            <w:lang w:eastAsia="en-IN"/>
          </w:rPr>
          <w:fldChar w:fldCharType="separate"/>
        </w:r>
        <w:r w:rsidRPr="001F7FE0">
          <w:rPr>
            <w:rFonts w:ascii="Angsana New" w:eastAsia="Times New Roman" w:hAnsi="Angsana New" w:cs="Angsana New"/>
            <w:color w:val="777777"/>
            <w:sz w:val="31"/>
            <w:szCs w:val="31"/>
            <w:u w:val="single"/>
            <w:bdr w:val="none" w:sz="0" w:space="0" w:color="auto" w:frame="1"/>
            <w:lang w:eastAsia="en-IN"/>
          </w:rPr>
          <w:t>efforts should be estimated</w:t>
        </w:r>
        <w:r w:rsidRPr="001F7FE0">
          <w:rPr>
            <w:rFonts w:ascii="Angsana New" w:eastAsia="Times New Roman" w:hAnsi="Angsana New" w:cs="Angsana New"/>
            <w:color w:val="222222"/>
            <w:sz w:val="31"/>
            <w:szCs w:val="31"/>
            <w:lang w:eastAsia="en-IN"/>
          </w:rPr>
          <w:fldChar w:fldCharType="end"/>
        </w:r>
        <w:r w:rsidRPr="001F7FE0">
          <w:rPr>
            <w:rFonts w:ascii="Angsana New" w:eastAsia="Times New Roman" w:hAnsi="Angsana New" w:cs="Angsana New"/>
            <w:color w:val="222222"/>
            <w:sz w:val="31"/>
            <w:szCs w:val="31"/>
            <w:lang w:eastAsia="en-IN"/>
          </w:rPr>
          <w:t> taking into consideration all these aspects and not just the script execution.</w:t>
        </w:r>
      </w:ins>
    </w:p>
    <w:p w:rsidR="00830CC8" w:rsidRPr="001F7FE0" w:rsidRDefault="00830CC8" w:rsidP="00830CC8">
      <w:pPr>
        <w:shd w:val="clear" w:color="auto" w:fill="FFFFFF"/>
        <w:spacing w:after="0" w:line="369" w:lineRule="atLeast"/>
        <w:rPr>
          <w:ins w:id="34" w:author="Unknown"/>
          <w:rFonts w:ascii="Angsana New" w:eastAsia="Times New Roman" w:hAnsi="Angsana New" w:cs="Angsana New"/>
          <w:color w:val="222222"/>
          <w:sz w:val="31"/>
          <w:szCs w:val="31"/>
          <w:lang w:eastAsia="en-IN"/>
        </w:rPr>
      </w:pPr>
      <w:ins w:id="35" w:author="Unknown">
        <w:r w:rsidRPr="001F7FE0">
          <w:rPr>
            <w:rFonts w:ascii="Angsana New" w:eastAsia="Times New Roman" w:hAnsi="Angsana New" w:cs="Angsana New"/>
            <w:b/>
            <w:bCs/>
            <w:color w:val="222222"/>
            <w:sz w:val="31"/>
            <w:szCs w:val="31"/>
            <w:lang w:eastAsia="en-IN"/>
          </w:rPr>
          <w:t>#6.</w:t>
        </w:r>
        <w:r w:rsidRPr="001F7FE0">
          <w:rPr>
            <w:rFonts w:ascii="Angsana New" w:eastAsia="Times New Roman" w:hAnsi="Angsana New" w:cs="Angsana New"/>
            <w:color w:val="222222"/>
            <w:sz w:val="31"/>
            <w:szCs w:val="31"/>
            <w:lang w:eastAsia="en-IN"/>
          </w:rPr>
          <w:t> After the test script being done and the AUT is deployed – and before the test execution begins, there is an intermediary step. This is called the </w:t>
        </w:r>
        <w:r w:rsidRPr="001F7FE0">
          <w:rPr>
            <w:rFonts w:ascii="Angsana New" w:eastAsia="Times New Roman" w:hAnsi="Angsana New" w:cs="Angsana New"/>
            <w:b/>
            <w:bCs/>
            <w:color w:val="222222"/>
            <w:sz w:val="31"/>
            <w:szCs w:val="31"/>
            <w:lang w:eastAsia="en-IN"/>
          </w:rPr>
          <w:t>“Test Readiness Review (TRR)”</w:t>
        </w:r>
        <w:r w:rsidRPr="001F7FE0">
          <w:rPr>
            <w:rFonts w:ascii="Angsana New" w:eastAsia="Times New Roman" w:hAnsi="Angsana New" w:cs="Angsana New"/>
            <w:color w:val="222222"/>
            <w:sz w:val="31"/>
            <w:szCs w:val="31"/>
            <w:lang w:eastAsia="en-IN"/>
          </w:rPr>
          <w:t>.  This is a sort of transitional step that will end the test designing phase and ease us into the test execution.</w:t>
        </w:r>
      </w:ins>
    </w:p>
    <w:p w:rsidR="00830CC8" w:rsidRPr="001F7FE0" w:rsidRDefault="00830CC8" w:rsidP="00830CC8">
      <w:pPr>
        <w:shd w:val="clear" w:color="auto" w:fill="FFFFFF"/>
        <w:spacing w:after="0" w:line="369" w:lineRule="atLeast"/>
        <w:rPr>
          <w:ins w:id="36" w:author="Unknown"/>
          <w:rFonts w:ascii="Angsana New" w:eastAsia="Times New Roman" w:hAnsi="Angsana New" w:cs="Angsana New"/>
          <w:color w:val="222222"/>
          <w:sz w:val="31"/>
          <w:szCs w:val="31"/>
          <w:lang w:eastAsia="en-IN"/>
        </w:rPr>
      </w:pPr>
      <w:ins w:id="37" w:author="Unknown">
        <w:r w:rsidRPr="001F7FE0">
          <w:rPr>
            <w:rFonts w:ascii="Angsana New" w:eastAsia="Times New Roman" w:hAnsi="Angsana New" w:cs="Angsana New"/>
            <w:color w:val="222222"/>
            <w:sz w:val="31"/>
            <w:szCs w:val="31"/>
            <w:lang w:eastAsia="en-IN"/>
          </w:rPr>
          <w:t>For information on this step and a sample “Test readiness review checklist”, check out this link: </w:t>
        </w:r>
        <w:r w:rsidRPr="001F7FE0">
          <w:rPr>
            <w:rFonts w:ascii="Angsana New" w:eastAsia="Times New Roman" w:hAnsi="Angsana New" w:cs="Angsana New"/>
            <w:color w:val="222222"/>
            <w:sz w:val="31"/>
            <w:szCs w:val="31"/>
            <w:lang w:eastAsia="en-IN"/>
          </w:rPr>
          <w:fldChar w:fldCharType="begin"/>
        </w:r>
        <w:r w:rsidRPr="001F7FE0">
          <w:rPr>
            <w:rFonts w:ascii="Angsana New" w:eastAsia="Times New Roman" w:hAnsi="Angsana New" w:cs="Angsana New"/>
            <w:color w:val="222222"/>
            <w:sz w:val="31"/>
            <w:szCs w:val="31"/>
            <w:lang w:eastAsia="en-IN"/>
          </w:rPr>
          <w:instrText xml:space="preserve"> HYPERLINK "http://www.softwaretestinghelp.com/software-testing-qa-checklists/" \o "Software testing qa checklist" </w:instrText>
        </w:r>
        <w:r w:rsidRPr="001F7FE0">
          <w:rPr>
            <w:rFonts w:ascii="Angsana New" w:eastAsia="Times New Roman" w:hAnsi="Angsana New" w:cs="Angsana New"/>
            <w:color w:val="222222"/>
            <w:sz w:val="31"/>
            <w:szCs w:val="31"/>
            <w:lang w:eastAsia="en-IN"/>
          </w:rPr>
          <w:fldChar w:fldCharType="separate"/>
        </w:r>
        <w:r w:rsidRPr="001F7FE0">
          <w:rPr>
            <w:rFonts w:ascii="Angsana New" w:eastAsia="Times New Roman" w:hAnsi="Angsana New" w:cs="Angsana New"/>
            <w:color w:val="777777"/>
            <w:sz w:val="31"/>
            <w:szCs w:val="31"/>
            <w:u w:val="single"/>
            <w:bdr w:val="none" w:sz="0" w:space="0" w:color="auto" w:frame="1"/>
            <w:lang w:eastAsia="en-IN"/>
          </w:rPr>
          <w:t>Software testing Checklist</w:t>
        </w:r>
        <w:r w:rsidRPr="001F7FE0">
          <w:rPr>
            <w:rFonts w:ascii="Angsana New" w:eastAsia="Times New Roman" w:hAnsi="Angsana New" w:cs="Angsana New"/>
            <w:color w:val="222222"/>
            <w:sz w:val="31"/>
            <w:szCs w:val="31"/>
            <w:lang w:eastAsia="en-IN"/>
          </w:rPr>
          <w:fldChar w:fldCharType="end"/>
        </w:r>
      </w:ins>
    </w:p>
    <w:p w:rsidR="00830CC8" w:rsidRPr="001F7FE0" w:rsidRDefault="00830CC8" w:rsidP="00830CC8">
      <w:pPr>
        <w:shd w:val="clear" w:color="auto" w:fill="FFFFFF"/>
        <w:spacing w:after="0" w:line="369" w:lineRule="atLeast"/>
        <w:rPr>
          <w:ins w:id="38" w:author="Unknown"/>
          <w:rFonts w:ascii="Angsana New" w:eastAsia="Times New Roman" w:hAnsi="Angsana New" w:cs="Angsana New"/>
          <w:color w:val="222222"/>
          <w:sz w:val="31"/>
          <w:szCs w:val="31"/>
          <w:lang w:eastAsia="en-IN"/>
        </w:rPr>
      </w:pPr>
      <w:ins w:id="39" w:author="Unknown">
        <w:r w:rsidRPr="001F7FE0">
          <w:rPr>
            <w:rFonts w:ascii="Angsana New" w:eastAsia="Times New Roman" w:hAnsi="Angsana New" w:cs="Angsana New"/>
            <w:b/>
            <w:bCs/>
            <w:color w:val="222222"/>
            <w:sz w:val="31"/>
            <w:szCs w:val="31"/>
            <w:lang w:eastAsia="en-IN"/>
          </w:rPr>
          <w:lastRenderedPageBreak/>
          <w:t>#7.</w:t>
        </w:r>
        <w:r w:rsidRPr="001F7FE0">
          <w:rPr>
            <w:rFonts w:ascii="Angsana New" w:eastAsia="Times New Roman" w:hAnsi="Angsana New" w:cs="Angsana New"/>
            <w:color w:val="222222"/>
            <w:sz w:val="31"/>
            <w:szCs w:val="31"/>
            <w:lang w:eastAsia="en-IN"/>
          </w:rPr>
          <w:t> In addition to the TRR, there are few more additional checks before we ensure that we can go ahead with accepting the current build that is deployed in the QA environment for test execution.</w:t>
        </w:r>
      </w:ins>
    </w:p>
    <w:p w:rsidR="00830CC8" w:rsidRPr="001F7FE0" w:rsidRDefault="00830CC8" w:rsidP="00830CC8">
      <w:pPr>
        <w:shd w:val="clear" w:color="auto" w:fill="FFFFFF"/>
        <w:spacing w:after="0" w:line="369" w:lineRule="atLeast"/>
        <w:rPr>
          <w:ins w:id="40" w:author="Unknown"/>
          <w:rFonts w:ascii="Angsana New" w:eastAsia="Times New Roman" w:hAnsi="Angsana New" w:cs="Angsana New"/>
          <w:color w:val="222222"/>
          <w:sz w:val="31"/>
          <w:szCs w:val="31"/>
          <w:lang w:eastAsia="en-IN"/>
        </w:rPr>
      </w:pPr>
      <w:ins w:id="41" w:author="Unknown">
        <w:r w:rsidRPr="001F7FE0">
          <w:rPr>
            <w:rFonts w:ascii="Angsana New" w:eastAsia="Times New Roman" w:hAnsi="Angsana New" w:cs="Angsana New"/>
            <w:color w:val="222222"/>
            <w:sz w:val="31"/>
            <w:szCs w:val="31"/>
            <w:lang w:eastAsia="en-IN"/>
          </w:rPr>
          <w:t>Those are the </w:t>
        </w:r>
        <w:r w:rsidRPr="001F7FE0">
          <w:rPr>
            <w:rFonts w:ascii="Angsana New" w:eastAsia="Times New Roman" w:hAnsi="Angsana New" w:cs="Angsana New"/>
            <w:b/>
            <w:bCs/>
            <w:color w:val="222222"/>
            <w:sz w:val="31"/>
            <w:szCs w:val="31"/>
            <w:lang w:eastAsia="en-IN"/>
          </w:rPr>
          <w:t>smoke and sanity tests</w:t>
        </w:r>
        <w:r w:rsidRPr="001F7FE0">
          <w:rPr>
            <w:rFonts w:ascii="Angsana New" w:eastAsia="Times New Roman" w:hAnsi="Angsana New" w:cs="Angsana New"/>
            <w:color w:val="222222"/>
            <w:sz w:val="31"/>
            <w:szCs w:val="31"/>
            <w:lang w:eastAsia="en-IN"/>
          </w:rPr>
          <w:t>. Detailed information on what these are is at: </w:t>
        </w:r>
        <w:r w:rsidRPr="001F7FE0">
          <w:rPr>
            <w:rFonts w:ascii="Angsana New" w:eastAsia="Times New Roman" w:hAnsi="Angsana New" w:cs="Angsana New"/>
            <w:color w:val="222222"/>
            <w:sz w:val="31"/>
            <w:szCs w:val="31"/>
            <w:lang w:eastAsia="en-IN"/>
          </w:rPr>
          <w:fldChar w:fldCharType="begin"/>
        </w:r>
        <w:r w:rsidRPr="001F7FE0">
          <w:rPr>
            <w:rFonts w:ascii="Angsana New" w:eastAsia="Times New Roman" w:hAnsi="Angsana New" w:cs="Angsana New"/>
            <w:color w:val="222222"/>
            <w:sz w:val="31"/>
            <w:szCs w:val="31"/>
            <w:lang w:eastAsia="en-IN"/>
          </w:rPr>
          <w:instrText xml:space="preserve"> HYPERLINK "http://www.softwaretestinghelp.com/smoke-testing-and-sanity-testing-difference/" \o "Smoke test Sanity test" </w:instrText>
        </w:r>
        <w:r w:rsidRPr="001F7FE0">
          <w:rPr>
            <w:rFonts w:ascii="Angsana New" w:eastAsia="Times New Roman" w:hAnsi="Angsana New" w:cs="Angsana New"/>
            <w:color w:val="222222"/>
            <w:sz w:val="31"/>
            <w:szCs w:val="31"/>
            <w:lang w:eastAsia="en-IN"/>
          </w:rPr>
          <w:fldChar w:fldCharType="separate"/>
        </w:r>
        <w:r w:rsidRPr="001F7FE0">
          <w:rPr>
            <w:rFonts w:ascii="Angsana New" w:eastAsia="Times New Roman" w:hAnsi="Angsana New" w:cs="Angsana New"/>
            <w:color w:val="777777"/>
            <w:sz w:val="31"/>
            <w:szCs w:val="31"/>
            <w:u w:val="single"/>
            <w:bdr w:val="none" w:sz="0" w:space="0" w:color="auto" w:frame="1"/>
            <w:lang w:eastAsia="en-IN"/>
          </w:rPr>
          <w:t>What is Smoke and Sanity Test?</w:t>
        </w:r>
        <w:r w:rsidRPr="001F7FE0">
          <w:rPr>
            <w:rFonts w:ascii="Angsana New" w:eastAsia="Times New Roman" w:hAnsi="Angsana New" w:cs="Angsana New"/>
            <w:color w:val="222222"/>
            <w:sz w:val="31"/>
            <w:szCs w:val="31"/>
            <w:lang w:eastAsia="en-IN"/>
          </w:rPr>
          <w:fldChar w:fldCharType="end"/>
        </w:r>
      </w:ins>
    </w:p>
    <w:p w:rsidR="00830CC8" w:rsidRPr="001F7FE0" w:rsidRDefault="00830CC8" w:rsidP="00830CC8">
      <w:pPr>
        <w:shd w:val="clear" w:color="auto" w:fill="FFFFFF"/>
        <w:spacing w:after="0" w:line="369" w:lineRule="atLeast"/>
        <w:rPr>
          <w:ins w:id="42" w:author="Unknown"/>
          <w:rFonts w:ascii="Angsana New" w:eastAsia="Times New Roman" w:hAnsi="Angsana New" w:cs="Angsana New"/>
          <w:color w:val="222222"/>
          <w:sz w:val="31"/>
          <w:szCs w:val="31"/>
          <w:lang w:eastAsia="en-IN"/>
        </w:rPr>
      </w:pPr>
      <w:ins w:id="43" w:author="Unknown">
        <w:r w:rsidRPr="001F7FE0">
          <w:rPr>
            <w:rFonts w:ascii="Angsana New" w:eastAsia="Times New Roman" w:hAnsi="Angsana New" w:cs="Angsana New"/>
            <w:b/>
            <w:bCs/>
            <w:color w:val="222222"/>
            <w:sz w:val="31"/>
            <w:szCs w:val="31"/>
            <w:lang w:eastAsia="en-IN"/>
          </w:rPr>
          <w:t>#8.</w:t>
        </w:r>
        <w:r w:rsidRPr="001F7FE0">
          <w:rPr>
            <w:rFonts w:ascii="Angsana New" w:eastAsia="Times New Roman" w:hAnsi="Angsana New" w:cs="Angsana New"/>
            <w:color w:val="222222"/>
            <w:sz w:val="31"/>
            <w:szCs w:val="31"/>
            <w:lang w:eastAsia="en-IN"/>
          </w:rPr>
          <w:t> On the successful completion of TRR, smoke and sanity tests, the test cycle officially begins.</w:t>
        </w:r>
      </w:ins>
    </w:p>
    <w:p w:rsidR="00830CC8" w:rsidRPr="001F7FE0" w:rsidRDefault="00830CC8" w:rsidP="00830CC8">
      <w:pPr>
        <w:shd w:val="clear" w:color="auto" w:fill="FFFFFF"/>
        <w:spacing w:after="0" w:line="369" w:lineRule="atLeast"/>
        <w:rPr>
          <w:ins w:id="44" w:author="Unknown"/>
          <w:rFonts w:ascii="Angsana New" w:eastAsia="Times New Roman" w:hAnsi="Angsana New" w:cs="Angsana New"/>
          <w:color w:val="222222"/>
          <w:sz w:val="31"/>
          <w:szCs w:val="31"/>
          <w:lang w:eastAsia="en-IN"/>
        </w:rPr>
      </w:pPr>
      <w:ins w:id="45" w:author="Unknown">
        <w:r w:rsidRPr="001F7FE0">
          <w:rPr>
            <w:rFonts w:ascii="Angsana New" w:eastAsia="Times New Roman" w:hAnsi="Angsana New" w:cs="Angsana New"/>
            <w:b/>
            <w:bCs/>
            <w:color w:val="222222"/>
            <w:sz w:val="31"/>
            <w:szCs w:val="31"/>
            <w:lang w:eastAsia="en-IN"/>
          </w:rPr>
          <w:t>#9.</w:t>
        </w:r>
        <w:r w:rsidRPr="001F7FE0">
          <w:rPr>
            <w:rFonts w:ascii="Angsana New" w:eastAsia="Times New Roman" w:hAnsi="Angsana New" w:cs="Angsana New"/>
            <w:color w:val="222222"/>
            <w:sz w:val="31"/>
            <w:szCs w:val="31"/>
            <w:lang w:eastAsia="en-IN"/>
          </w:rPr>
          <w:t> </w:t>
        </w:r>
        <w:r w:rsidRPr="001F7FE0">
          <w:rPr>
            <w:rFonts w:ascii="Angsana New" w:eastAsia="Times New Roman" w:hAnsi="Angsana New" w:cs="Angsana New"/>
            <w:color w:val="222222"/>
            <w:sz w:val="31"/>
            <w:szCs w:val="31"/>
            <w:lang w:eastAsia="en-IN"/>
          </w:rPr>
          <w:fldChar w:fldCharType="begin"/>
        </w:r>
        <w:r w:rsidRPr="001F7FE0">
          <w:rPr>
            <w:rFonts w:ascii="Angsana New" w:eastAsia="Times New Roman" w:hAnsi="Angsana New" w:cs="Angsana New"/>
            <w:color w:val="222222"/>
            <w:sz w:val="31"/>
            <w:szCs w:val="31"/>
            <w:lang w:eastAsia="en-IN"/>
          </w:rPr>
          <w:instrText xml:space="preserve"> HYPERLINK "http://www.softwaretestinghelp.com/exploratory-testing-beyond-traditional-testing-boundaries/" \o "Exploratory testing" </w:instrText>
        </w:r>
        <w:r w:rsidRPr="001F7FE0">
          <w:rPr>
            <w:rFonts w:ascii="Angsana New" w:eastAsia="Times New Roman" w:hAnsi="Angsana New" w:cs="Angsana New"/>
            <w:color w:val="222222"/>
            <w:sz w:val="31"/>
            <w:szCs w:val="31"/>
            <w:lang w:eastAsia="en-IN"/>
          </w:rPr>
          <w:fldChar w:fldCharType="separate"/>
        </w:r>
        <w:r w:rsidRPr="001F7FE0">
          <w:rPr>
            <w:rFonts w:ascii="Angsana New" w:eastAsia="Times New Roman" w:hAnsi="Angsana New" w:cs="Angsana New"/>
            <w:b/>
            <w:bCs/>
            <w:color w:val="777777"/>
            <w:sz w:val="31"/>
            <w:szCs w:val="31"/>
            <w:u w:val="single"/>
            <w:bdr w:val="none" w:sz="0" w:space="0" w:color="auto" w:frame="1"/>
            <w:lang w:eastAsia="en-IN"/>
          </w:rPr>
          <w:t>Exploratory Testing</w:t>
        </w:r>
        <w:r w:rsidRPr="001F7FE0">
          <w:rPr>
            <w:rFonts w:ascii="Angsana New" w:eastAsia="Times New Roman" w:hAnsi="Angsana New" w:cs="Angsana New"/>
            <w:color w:val="222222"/>
            <w:sz w:val="31"/>
            <w:szCs w:val="31"/>
            <w:lang w:eastAsia="en-IN"/>
          </w:rPr>
          <w:fldChar w:fldCharType="end"/>
        </w:r>
        <w:r w:rsidRPr="001F7FE0">
          <w:rPr>
            <w:rFonts w:ascii="Angsana New" w:eastAsia="Times New Roman" w:hAnsi="Angsana New" w:cs="Angsana New"/>
            <w:color w:val="222222"/>
            <w:sz w:val="31"/>
            <w:szCs w:val="31"/>
            <w:lang w:eastAsia="en-IN"/>
          </w:rPr>
          <w:t> would be carried out once the build is ready for testing. The purpose of this test is to make sure critical defects are removed before the next levels of testing can start. This exploratory testing is carried out in the application without any test scripts and documentation. It also helps in getting familiar with the AUT.</w:t>
        </w:r>
      </w:ins>
    </w:p>
    <w:p w:rsidR="00830CC8" w:rsidRPr="001F7FE0" w:rsidRDefault="00830CC8" w:rsidP="00830CC8">
      <w:pPr>
        <w:shd w:val="clear" w:color="auto" w:fill="FFFFFF"/>
        <w:spacing w:after="0" w:line="369" w:lineRule="atLeast"/>
        <w:rPr>
          <w:ins w:id="46" w:author="Unknown"/>
          <w:rFonts w:ascii="Angsana New" w:eastAsia="Times New Roman" w:hAnsi="Angsana New" w:cs="Angsana New"/>
          <w:color w:val="222222"/>
          <w:sz w:val="31"/>
          <w:szCs w:val="31"/>
          <w:lang w:eastAsia="en-IN"/>
        </w:rPr>
      </w:pPr>
      <w:ins w:id="47" w:author="Unknown">
        <w:r w:rsidRPr="001F7FE0">
          <w:rPr>
            <w:rFonts w:ascii="Angsana New" w:eastAsia="Times New Roman" w:hAnsi="Angsana New" w:cs="Angsana New"/>
            <w:b/>
            <w:bCs/>
            <w:color w:val="222222"/>
            <w:sz w:val="31"/>
            <w:szCs w:val="31"/>
            <w:lang w:eastAsia="en-IN"/>
          </w:rPr>
          <w:t>#10.</w:t>
        </w:r>
        <w:r w:rsidRPr="001F7FE0">
          <w:rPr>
            <w:rFonts w:ascii="Angsana New" w:eastAsia="Times New Roman" w:hAnsi="Angsana New" w:cs="Angsana New"/>
            <w:color w:val="222222"/>
            <w:sz w:val="31"/>
            <w:szCs w:val="31"/>
            <w:lang w:eastAsia="en-IN"/>
          </w:rPr>
          <w:t> Just like with the other phases of the STLC, work is divided among team members in the test execution phase also. The division might be based on module wise or test case count wise or anything else that might make sense.</w:t>
        </w:r>
      </w:ins>
    </w:p>
    <w:p w:rsidR="00830CC8" w:rsidRPr="001F7FE0" w:rsidRDefault="00830CC8" w:rsidP="00830CC8">
      <w:pPr>
        <w:shd w:val="clear" w:color="auto" w:fill="FFFFFF"/>
        <w:spacing w:after="0" w:line="369" w:lineRule="atLeast"/>
        <w:rPr>
          <w:ins w:id="48" w:author="Unknown"/>
          <w:rFonts w:ascii="Angsana New" w:eastAsia="Times New Roman" w:hAnsi="Angsana New" w:cs="Angsana New"/>
          <w:color w:val="222222"/>
          <w:sz w:val="31"/>
          <w:szCs w:val="31"/>
          <w:lang w:eastAsia="en-IN"/>
        </w:rPr>
      </w:pPr>
      <w:ins w:id="49" w:author="Unknown">
        <w:r w:rsidRPr="001F7FE0">
          <w:rPr>
            <w:rFonts w:ascii="Angsana New" w:eastAsia="Times New Roman" w:hAnsi="Angsana New" w:cs="Angsana New"/>
            <w:b/>
            <w:bCs/>
            <w:color w:val="222222"/>
            <w:sz w:val="31"/>
            <w:szCs w:val="31"/>
            <w:lang w:eastAsia="en-IN"/>
          </w:rPr>
          <w:t>#11.</w:t>
        </w:r>
        <w:r w:rsidRPr="001F7FE0">
          <w:rPr>
            <w:rFonts w:ascii="Angsana New" w:eastAsia="Times New Roman" w:hAnsi="Angsana New" w:cs="Angsana New"/>
            <w:color w:val="222222"/>
            <w:sz w:val="31"/>
            <w:szCs w:val="31"/>
            <w:lang w:eastAsia="en-IN"/>
          </w:rPr>
          <w:t> The primary outcome of the test execution phase is in the form of reports – primarily, defect report and test execution status report. The detailed process for reporting can be found at: </w:t>
        </w:r>
        <w:r w:rsidRPr="001F7FE0">
          <w:rPr>
            <w:rFonts w:ascii="Angsana New" w:eastAsia="Times New Roman" w:hAnsi="Angsana New" w:cs="Angsana New"/>
            <w:color w:val="222222"/>
            <w:sz w:val="31"/>
            <w:szCs w:val="31"/>
            <w:lang w:eastAsia="en-IN"/>
          </w:rPr>
          <w:fldChar w:fldCharType="begin"/>
        </w:r>
        <w:r w:rsidRPr="001F7FE0">
          <w:rPr>
            <w:rFonts w:ascii="Angsana New" w:eastAsia="Times New Roman" w:hAnsi="Angsana New" w:cs="Angsana New"/>
            <w:color w:val="222222"/>
            <w:sz w:val="31"/>
            <w:szCs w:val="31"/>
            <w:lang w:eastAsia="en-IN"/>
          </w:rPr>
          <w:instrText xml:space="preserve"> HYPERLINK "http://www.softwaretestinghelp.com/test-execution-report/" \o "How to report test execution" </w:instrText>
        </w:r>
        <w:r w:rsidRPr="001F7FE0">
          <w:rPr>
            <w:rFonts w:ascii="Angsana New" w:eastAsia="Times New Roman" w:hAnsi="Angsana New" w:cs="Angsana New"/>
            <w:color w:val="222222"/>
            <w:sz w:val="31"/>
            <w:szCs w:val="31"/>
            <w:lang w:eastAsia="en-IN"/>
          </w:rPr>
          <w:fldChar w:fldCharType="separate"/>
        </w:r>
        <w:r w:rsidRPr="001F7FE0">
          <w:rPr>
            <w:rFonts w:ascii="Angsana New" w:eastAsia="Times New Roman" w:hAnsi="Angsana New" w:cs="Angsana New"/>
            <w:color w:val="777777"/>
            <w:sz w:val="31"/>
            <w:szCs w:val="31"/>
            <w:u w:val="single"/>
            <w:bdr w:val="none" w:sz="0" w:space="0" w:color="auto" w:frame="1"/>
            <w:lang w:eastAsia="en-IN"/>
          </w:rPr>
          <w:t>Test executions reports</w:t>
        </w:r>
        <w:r w:rsidRPr="001F7FE0">
          <w:rPr>
            <w:rFonts w:ascii="Angsana New" w:eastAsia="Times New Roman" w:hAnsi="Angsana New" w:cs="Angsana New"/>
            <w:color w:val="222222"/>
            <w:sz w:val="31"/>
            <w:szCs w:val="31"/>
            <w:lang w:eastAsia="en-IN"/>
          </w:rPr>
          <w:fldChar w:fldCharType="end"/>
        </w:r>
      </w:ins>
    </w:p>
    <w:p w:rsidR="00830CC8" w:rsidRPr="001F7FE0" w:rsidRDefault="00830CC8" w:rsidP="00830CC8">
      <w:pPr>
        <w:shd w:val="clear" w:color="auto" w:fill="FFFFFF"/>
        <w:spacing w:before="400" w:after="133" w:line="267" w:lineRule="atLeast"/>
        <w:outlineLvl w:val="2"/>
        <w:rPr>
          <w:ins w:id="50" w:author="Unknown"/>
          <w:rFonts w:ascii="Angsana New" w:eastAsia="Times New Roman" w:hAnsi="Angsana New" w:cs="Angsana New"/>
          <w:b/>
          <w:bCs/>
          <w:color w:val="000000"/>
          <w:sz w:val="43"/>
          <w:szCs w:val="43"/>
          <w:lang w:eastAsia="en-IN"/>
        </w:rPr>
      </w:pPr>
      <w:ins w:id="51" w:author="Unknown">
        <w:r w:rsidRPr="001F7FE0">
          <w:rPr>
            <w:rFonts w:ascii="Angsana New" w:eastAsia="Times New Roman" w:hAnsi="Angsana New" w:cs="Angsana New"/>
            <w:b/>
            <w:bCs/>
            <w:color w:val="000000"/>
            <w:sz w:val="43"/>
            <w:szCs w:val="43"/>
            <w:lang w:eastAsia="en-IN"/>
          </w:rPr>
          <w:t>New Columns in Test Cases Document:</w:t>
        </w:r>
      </w:ins>
    </w:p>
    <w:p w:rsidR="00830CC8" w:rsidRPr="001F7FE0" w:rsidRDefault="00830CC8" w:rsidP="00830CC8">
      <w:pPr>
        <w:shd w:val="clear" w:color="auto" w:fill="FFFFFF"/>
        <w:spacing w:after="0" w:line="369" w:lineRule="atLeast"/>
        <w:rPr>
          <w:ins w:id="52" w:author="Unknown"/>
          <w:rFonts w:ascii="Angsana New" w:eastAsia="Times New Roman" w:hAnsi="Angsana New" w:cs="Angsana New"/>
          <w:color w:val="222222"/>
          <w:sz w:val="31"/>
          <w:szCs w:val="31"/>
          <w:lang w:eastAsia="en-IN"/>
        </w:rPr>
      </w:pPr>
      <w:ins w:id="53" w:author="Unknown">
        <w:r w:rsidRPr="001F7FE0">
          <w:rPr>
            <w:rFonts w:ascii="Angsana New" w:eastAsia="Times New Roman" w:hAnsi="Angsana New" w:cs="Angsana New"/>
            <w:color w:val="222222"/>
            <w:sz w:val="31"/>
            <w:szCs w:val="31"/>
            <w:lang w:eastAsia="en-IN"/>
          </w:rPr>
          <w:t>The test case document now gets to be expanded with the following two columns – </w:t>
        </w:r>
        <w:r w:rsidRPr="001F7FE0">
          <w:rPr>
            <w:rFonts w:ascii="Angsana New" w:eastAsia="Times New Roman" w:hAnsi="Angsana New" w:cs="Angsana New"/>
            <w:b/>
            <w:bCs/>
            <w:color w:val="222222"/>
            <w:sz w:val="31"/>
            <w:szCs w:val="31"/>
            <w:lang w:eastAsia="en-IN"/>
          </w:rPr>
          <w:t>Status and Actual result</w:t>
        </w:r>
        <w:r w:rsidRPr="001F7FE0">
          <w:rPr>
            <w:rFonts w:ascii="Angsana New" w:eastAsia="Times New Roman" w:hAnsi="Angsana New" w:cs="Angsana New"/>
            <w:color w:val="222222"/>
            <w:sz w:val="31"/>
            <w:szCs w:val="31"/>
            <w:lang w:eastAsia="en-IN"/>
          </w:rPr>
          <w:t>.</w:t>
        </w:r>
      </w:ins>
    </w:p>
    <w:p w:rsidR="00830CC8" w:rsidRPr="001F7FE0" w:rsidRDefault="00830CC8" w:rsidP="00830CC8">
      <w:pPr>
        <w:shd w:val="clear" w:color="auto" w:fill="FFFFFF"/>
        <w:spacing w:after="0" w:line="369" w:lineRule="atLeast"/>
        <w:rPr>
          <w:ins w:id="54" w:author="Unknown"/>
          <w:rFonts w:ascii="Angsana New" w:eastAsia="Times New Roman" w:hAnsi="Angsana New" w:cs="Angsana New"/>
          <w:color w:val="222222"/>
          <w:sz w:val="31"/>
          <w:szCs w:val="31"/>
          <w:lang w:eastAsia="en-IN"/>
        </w:rPr>
      </w:pPr>
      <w:ins w:id="55" w:author="Unknown">
        <w:r w:rsidRPr="001F7FE0">
          <w:rPr>
            <w:rFonts w:ascii="Angsana New" w:eastAsia="Times New Roman" w:hAnsi="Angsana New" w:cs="Angsana New"/>
            <w:i/>
            <w:iCs/>
            <w:color w:val="222222"/>
            <w:sz w:val="31"/>
            <w:szCs w:val="31"/>
            <w:lang w:eastAsia="en-IN"/>
          </w:rPr>
          <w:t>(</w:t>
        </w:r>
        <w:r w:rsidRPr="001F7FE0">
          <w:rPr>
            <w:rFonts w:ascii="Angsana New" w:eastAsia="Times New Roman" w:hAnsi="Angsana New" w:cs="Angsana New"/>
            <w:b/>
            <w:bCs/>
            <w:i/>
            <w:iCs/>
            <w:color w:val="222222"/>
            <w:sz w:val="31"/>
            <w:szCs w:val="31"/>
            <w:u w:val="single"/>
            <w:lang w:eastAsia="en-IN"/>
          </w:rPr>
          <w:t>Note</w:t>
        </w:r>
        <w:r w:rsidRPr="001F7FE0">
          <w:rPr>
            <w:rFonts w:ascii="Angsana New" w:eastAsia="Times New Roman" w:hAnsi="Angsana New" w:cs="Angsana New"/>
            <w:i/>
            <w:iCs/>
            <w:color w:val="222222"/>
            <w:sz w:val="31"/>
            <w:szCs w:val="31"/>
            <w:lang w:eastAsia="en-IN"/>
          </w:rPr>
          <w:t> – For live project test execution, we have added and updated these columns with test execution results in the test cases spreadsheet provided for download below)</w:t>
        </w:r>
      </w:ins>
    </w:p>
    <w:p w:rsidR="00830CC8" w:rsidRPr="001F7FE0" w:rsidRDefault="00830CC8" w:rsidP="00830CC8">
      <w:pPr>
        <w:shd w:val="clear" w:color="auto" w:fill="FFFFFF"/>
        <w:spacing w:after="0" w:line="369" w:lineRule="atLeast"/>
        <w:rPr>
          <w:ins w:id="56" w:author="Unknown"/>
          <w:rFonts w:ascii="Angsana New" w:eastAsia="Times New Roman" w:hAnsi="Angsana New" w:cs="Angsana New"/>
          <w:color w:val="222222"/>
          <w:sz w:val="31"/>
          <w:szCs w:val="31"/>
          <w:lang w:eastAsia="en-IN"/>
        </w:rPr>
      </w:pPr>
      <w:ins w:id="57" w:author="Unknown">
        <w:r w:rsidRPr="001F7FE0">
          <w:rPr>
            <w:rFonts w:ascii="Angsana New" w:eastAsia="Times New Roman" w:hAnsi="Angsana New" w:cs="Angsana New"/>
            <w:color w:val="222222"/>
            <w:sz w:val="31"/>
            <w:szCs w:val="31"/>
            <w:lang w:eastAsia="en-IN"/>
          </w:rPr>
          <w:t>------------</w:t>
        </w:r>
        <w:r w:rsidRPr="001F7FE0">
          <w:rPr>
            <w:rFonts w:ascii="Angsana New" w:eastAsia="Times New Roman" w:hAnsi="Angsana New" w:cs="Angsana New"/>
            <w:color w:val="222222"/>
            <w:sz w:val="31"/>
            <w:szCs w:val="31"/>
            <w:lang w:eastAsia="en-IN"/>
          </w:rPr>
          <w:br/>
        </w:r>
      </w:ins>
    </w:p>
    <w:p w:rsidR="00830CC8" w:rsidRPr="001F7FE0" w:rsidRDefault="00830CC8" w:rsidP="00830CC8">
      <w:pPr>
        <w:shd w:val="clear" w:color="auto" w:fill="FFFFFF"/>
        <w:spacing w:after="0" w:line="369" w:lineRule="atLeast"/>
        <w:rPr>
          <w:ins w:id="58" w:author="Unknown"/>
          <w:rFonts w:ascii="Angsana New" w:eastAsia="Times New Roman" w:hAnsi="Angsana New" w:cs="Angsana New"/>
          <w:color w:val="222222"/>
          <w:sz w:val="31"/>
          <w:szCs w:val="31"/>
          <w:lang w:eastAsia="en-IN"/>
        </w:rPr>
      </w:pPr>
      <w:ins w:id="59" w:author="Unknown">
        <w:r w:rsidRPr="001F7FE0">
          <w:rPr>
            <w:rFonts w:ascii="Angsana New" w:eastAsia="Times New Roman" w:hAnsi="Angsana New" w:cs="Angsana New"/>
            <w:b/>
            <w:bCs/>
            <w:color w:val="222222"/>
            <w:sz w:val="31"/>
            <w:szCs w:val="31"/>
            <w:u w:val="single"/>
            <w:lang w:eastAsia="en-IN"/>
          </w:rPr>
          <w:t>Status column:</w:t>
        </w:r>
      </w:ins>
    </w:p>
    <w:p w:rsidR="00830CC8" w:rsidRPr="001F7FE0" w:rsidRDefault="00830CC8" w:rsidP="00830CC8">
      <w:pPr>
        <w:shd w:val="clear" w:color="auto" w:fill="FFFFFF"/>
        <w:spacing w:after="369" w:line="369" w:lineRule="atLeast"/>
        <w:rPr>
          <w:ins w:id="60" w:author="Unknown"/>
          <w:rFonts w:ascii="Angsana New" w:eastAsia="Times New Roman" w:hAnsi="Angsana New" w:cs="Angsana New"/>
          <w:color w:val="222222"/>
          <w:sz w:val="31"/>
          <w:szCs w:val="31"/>
          <w:lang w:eastAsia="en-IN"/>
        </w:rPr>
      </w:pPr>
      <w:ins w:id="61" w:author="Unknown">
        <w:r w:rsidRPr="001F7FE0">
          <w:rPr>
            <w:rFonts w:ascii="Angsana New" w:eastAsia="Times New Roman" w:hAnsi="Angsana New" w:cs="Angsana New"/>
            <w:color w:val="222222"/>
            <w:sz w:val="31"/>
            <w:szCs w:val="31"/>
            <w:lang w:eastAsia="en-IN"/>
          </w:rPr>
          <w:t>Test execution is nothing but, using the test steps on the AUT, supplying the test data(as identified in the test case document) and observing the behavior of the AUT to see if it satisfies the expected result or not. If the expected result is not met, it can be construed as a defect. And the status of the test case becomes “Fail” and if the expected result is met, the status is “Pass”. If the test case cannot be executed because of any reasons (an existing defect or environment not supporting) the status would be “Blocked”. The status of a test case that is yet to be run can be set to No run/unexecuted or can be left empty.</w:t>
        </w:r>
      </w:ins>
    </w:p>
    <w:p w:rsidR="00830CC8" w:rsidRPr="001F7FE0" w:rsidRDefault="00830CC8" w:rsidP="00830CC8">
      <w:pPr>
        <w:numPr>
          <w:ilvl w:val="0"/>
          <w:numId w:val="2"/>
        </w:numPr>
        <w:shd w:val="clear" w:color="auto" w:fill="FFFFFF"/>
        <w:spacing w:after="0" w:line="369" w:lineRule="atLeast"/>
        <w:rPr>
          <w:ins w:id="62" w:author="Unknown"/>
          <w:rFonts w:ascii="Angsana New" w:eastAsia="Times New Roman" w:hAnsi="Angsana New" w:cs="Angsana New"/>
          <w:color w:val="222222"/>
          <w:sz w:val="31"/>
          <w:szCs w:val="31"/>
          <w:lang w:eastAsia="en-IN"/>
        </w:rPr>
      </w:pPr>
      <w:ins w:id="63" w:author="Unknown">
        <w:r w:rsidRPr="001F7FE0">
          <w:rPr>
            <w:rFonts w:ascii="Angsana New" w:eastAsia="Times New Roman" w:hAnsi="Angsana New" w:cs="Angsana New"/>
            <w:b/>
            <w:bCs/>
            <w:color w:val="222222"/>
            <w:sz w:val="31"/>
            <w:szCs w:val="31"/>
            <w:lang w:eastAsia="en-IN"/>
          </w:rPr>
          <w:t>For a test case with multiple steps, if a certain step’s (in the middle of the test case steps) expected result is not met, the test case status can be set to “Fail” right there and the next steps need not be executed.</w:t>
        </w:r>
      </w:ins>
    </w:p>
    <w:p w:rsidR="00830CC8" w:rsidRPr="001F7FE0" w:rsidRDefault="00830CC8" w:rsidP="00830CC8">
      <w:pPr>
        <w:numPr>
          <w:ilvl w:val="0"/>
          <w:numId w:val="2"/>
        </w:numPr>
        <w:shd w:val="clear" w:color="auto" w:fill="FFFFFF"/>
        <w:spacing w:after="0" w:line="369" w:lineRule="atLeast"/>
        <w:rPr>
          <w:ins w:id="64" w:author="Unknown"/>
          <w:rFonts w:ascii="Angsana New" w:eastAsia="Times New Roman" w:hAnsi="Angsana New" w:cs="Angsana New"/>
          <w:color w:val="222222"/>
          <w:sz w:val="31"/>
          <w:szCs w:val="31"/>
          <w:lang w:eastAsia="en-IN"/>
        </w:rPr>
      </w:pPr>
      <w:ins w:id="65" w:author="Unknown">
        <w:r w:rsidRPr="001F7FE0">
          <w:rPr>
            <w:rFonts w:ascii="Angsana New" w:eastAsia="Times New Roman" w:hAnsi="Angsana New" w:cs="Angsana New"/>
            <w:b/>
            <w:bCs/>
            <w:color w:val="222222"/>
            <w:sz w:val="31"/>
            <w:szCs w:val="31"/>
            <w:lang w:eastAsia="en-IN"/>
          </w:rPr>
          <w:lastRenderedPageBreak/>
          <w:t>The status “Fail” can be indicated in red color, if you would like to draw attention to it immediately.</w:t>
        </w:r>
      </w:ins>
    </w:p>
    <w:p w:rsidR="00830CC8" w:rsidRPr="001F7FE0" w:rsidRDefault="00830CC8" w:rsidP="00830CC8">
      <w:pPr>
        <w:shd w:val="clear" w:color="auto" w:fill="FFFFFF"/>
        <w:spacing w:after="0" w:line="369" w:lineRule="atLeast"/>
        <w:rPr>
          <w:ins w:id="66" w:author="Unknown"/>
          <w:rFonts w:ascii="Angsana New" w:eastAsia="Times New Roman" w:hAnsi="Angsana New" w:cs="Angsana New"/>
          <w:color w:val="222222"/>
          <w:sz w:val="31"/>
          <w:szCs w:val="31"/>
          <w:lang w:eastAsia="en-IN"/>
        </w:rPr>
      </w:pPr>
      <w:ins w:id="67" w:author="Unknown">
        <w:r w:rsidRPr="001F7FE0">
          <w:rPr>
            <w:rFonts w:ascii="Angsana New" w:eastAsia="Times New Roman" w:hAnsi="Angsana New" w:cs="Angsana New"/>
            <w:b/>
            <w:bCs/>
            <w:color w:val="222222"/>
            <w:sz w:val="31"/>
            <w:szCs w:val="31"/>
            <w:u w:val="single"/>
            <w:lang w:eastAsia="en-IN"/>
          </w:rPr>
          <w:t>Actual result column:</w:t>
        </w:r>
      </w:ins>
    </w:p>
    <w:p w:rsidR="00830CC8" w:rsidRPr="001F7FE0" w:rsidRDefault="00830CC8" w:rsidP="00830CC8">
      <w:pPr>
        <w:shd w:val="clear" w:color="auto" w:fill="FFFFFF"/>
        <w:spacing w:after="369" w:line="369" w:lineRule="atLeast"/>
        <w:rPr>
          <w:ins w:id="68" w:author="Unknown"/>
          <w:rFonts w:ascii="Angsana New" w:eastAsia="Times New Roman" w:hAnsi="Angsana New" w:cs="Angsana New"/>
          <w:color w:val="222222"/>
          <w:sz w:val="31"/>
          <w:szCs w:val="31"/>
          <w:lang w:eastAsia="en-IN"/>
        </w:rPr>
      </w:pPr>
      <w:ins w:id="69" w:author="Unknown">
        <w:r w:rsidRPr="001F7FE0">
          <w:rPr>
            <w:rFonts w:ascii="Angsana New" w:eastAsia="Times New Roman" w:hAnsi="Angsana New" w:cs="Angsana New"/>
            <w:color w:val="222222"/>
            <w:sz w:val="31"/>
            <w:szCs w:val="31"/>
            <w:lang w:eastAsia="en-IN"/>
          </w:rPr>
          <w:t>This is a space where we testers can record what the deviation in the expected result is. When the expected result is met (or a test case whose status is “Pass”) this field can be left empty. Because, if the expected result is met it means the actual result=expected result, which means rewriting it in the actual result column will be a repetition and redundancy.</w:t>
        </w:r>
      </w:ins>
    </w:p>
    <w:p w:rsidR="00830CC8" w:rsidRPr="001F7FE0" w:rsidRDefault="00830CC8" w:rsidP="00830CC8">
      <w:pPr>
        <w:shd w:val="clear" w:color="auto" w:fill="FFFFFF"/>
        <w:spacing w:after="0" w:line="369" w:lineRule="atLeast"/>
        <w:rPr>
          <w:ins w:id="70" w:author="Unknown"/>
          <w:rFonts w:ascii="Angsana New" w:eastAsia="Times New Roman" w:hAnsi="Angsana New" w:cs="Angsana New"/>
          <w:color w:val="222222"/>
          <w:sz w:val="31"/>
          <w:szCs w:val="31"/>
          <w:lang w:eastAsia="en-IN"/>
        </w:rPr>
      </w:pPr>
      <w:ins w:id="71" w:author="Unknown">
        <w:r w:rsidRPr="001F7FE0">
          <w:rPr>
            <w:rFonts w:ascii="Angsana New" w:eastAsia="Times New Roman" w:hAnsi="Angsana New" w:cs="Angsana New"/>
            <w:b/>
            <w:bCs/>
            <w:color w:val="222222"/>
            <w:sz w:val="31"/>
            <w:szCs w:val="31"/>
            <w:lang w:eastAsia="en-IN"/>
          </w:rPr>
          <w:t>A screenshot of the deviation can be attached in this column for enhanced clarity of what the problem is.</w:t>
        </w:r>
      </w:ins>
    </w:p>
    <w:p w:rsidR="00830CC8" w:rsidRPr="001F7FE0" w:rsidRDefault="00830CC8" w:rsidP="00830CC8">
      <w:pPr>
        <w:shd w:val="clear" w:color="auto" w:fill="FFFFFF"/>
        <w:spacing w:before="400" w:after="133" w:line="267" w:lineRule="atLeast"/>
        <w:outlineLvl w:val="2"/>
        <w:rPr>
          <w:ins w:id="72" w:author="Unknown"/>
          <w:rFonts w:ascii="Angsana New" w:eastAsia="Times New Roman" w:hAnsi="Angsana New" w:cs="Angsana New"/>
          <w:b/>
          <w:bCs/>
          <w:color w:val="000000"/>
          <w:sz w:val="43"/>
          <w:szCs w:val="43"/>
          <w:lang w:eastAsia="en-IN"/>
        </w:rPr>
      </w:pPr>
      <w:ins w:id="73" w:author="Unknown">
        <w:r w:rsidRPr="001F7FE0">
          <w:rPr>
            <w:rFonts w:ascii="Angsana New" w:eastAsia="Times New Roman" w:hAnsi="Angsana New" w:cs="Angsana New"/>
            <w:b/>
            <w:bCs/>
            <w:color w:val="000000"/>
            <w:sz w:val="43"/>
            <w:szCs w:val="43"/>
            <w:lang w:eastAsia="en-IN"/>
          </w:rPr>
          <w:t>Test Execution Results for OrangeHRM Live Project:</w:t>
        </w:r>
      </w:ins>
    </w:p>
    <w:p w:rsidR="00830CC8" w:rsidRPr="001F7FE0" w:rsidRDefault="00830CC8" w:rsidP="00830CC8">
      <w:pPr>
        <w:shd w:val="clear" w:color="auto" w:fill="FFFFFF"/>
        <w:spacing w:after="369" w:line="369" w:lineRule="atLeast"/>
        <w:rPr>
          <w:ins w:id="74" w:author="Unknown"/>
          <w:rFonts w:ascii="Angsana New" w:eastAsia="Times New Roman" w:hAnsi="Angsana New" w:cs="Angsana New"/>
          <w:color w:val="222222"/>
          <w:sz w:val="31"/>
          <w:szCs w:val="31"/>
          <w:lang w:eastAsia="en-IN"/>
        </w:rPr>
      </w:pPr>
      <w:ins w:id="75" w:author="Unknown">
        <w:r w:rsidRPr="001F7FE0">
          <w:rPr>
            <w:rFonts w:ascii="Angsana New" w:eastAsia="Times New Roman" w:hAnsi="Angsana New" w:cs="Angsana New"/>
            <w:color w:val="222222"/>
            <w:sz w:val="31"/>
            <w:szCs w:val="31"/>
            <w:lang w:eastAsia="en-IN"/>
          </w:rPr>
          <w:t>Let us now get OrangeHRM and carry out the test execution based on the above guidelines listed. Here are a few points to note:</w:t>
        </w:r>
      </w:ins>
    </w:p>
    <w:p w:rsidR="00830CC8" w:rsidRPr="001F7FE0" w:rsidRDefault="00830CC8" w:rsidP="00830CC8">
      <w:pPr>
        <w:numPr>
          <w:ilvl w:val="0"/>
          <w:numId w:val="3"/>
        </w:numPr>
        <w:shd w:val="clear" w:color="auto" w:fill="FFFFFF"/>
        <w:spacing w:after="0" w:line="369" w:lineRule="atLeast"/>
        <w:rPr>
          <w:ins w:id="76" w:author="Unknown"/>
          <w:rFonts w:ascii="Angsana New" w:eastAsia="Times New Roman" w:hAnsi="Angsana New" w:cs="Angsana New"/>
          <w:color w:val="222222"/>
          <w:sz w:val="31"/>
          <w:szCs w:val="31"/>
          <w:lang w:eastAsia="en-IN"/>
        </w:rPr>
      </w:pPr>
      <w:ins w:id="77" w:author="Unknown">
        <w:r w:rsidRPr="001F7FE0">
          <w:rPr>
            <w:rFonts w:ascii="Angsana New" w:eastAsia="Times New Roman" w:hAnsi="Angsana New" w:cs="Angsana New"/>
            <w:color w:val="222222"/>
            <w:sz w:val="31"/>
            <w:szCs w:val="31"/>
            <w:lang w:eastAsia="en-IN"/>
          </w:rPr>
          <w:t>The extended test case template.</w:t>
        </w:r>
      </w:ins>
    </w:p>
    <w:p w:rsidR="00830CC8" w:rsidRPr="001F7FE0" w:rsidRDefault="00830CC8" w:rsidP="00830CC8">
      <w:pPr>
        <w:numPr>
          <w:ilvl w:val="0"/>
          <w:numId w:val="3"/>
        </w:numPr>
        <w:shd w:val="clear" w:color="auto" w:fill="FFFFFF"/>
        <w:spacing w:after="0" w:line="369" w:lineRule="atLeast"/>
        <w:rPr>
          <w:ins w:id="78" w:author="Unknown"/>
          <w:rFonts w:ascii="Angsana New" w:eastAsia="Times New Roman" w:hAnsi="Angsana New" w:cs="Angsana New"/>
          <w:color w:val="222222"/>
          <w:sz w:val="31"/>
          <w:szCs w:val="31"/>
          <w:lang w:eastAsia="en-IN"/>
        </w:rPr>
      </w:pPr>
      <w:ins w:id="79" w:author="Unknown">
        <w:r w:rsidRPr="001F7FE0">
          <w:rPr>
            <w:rFonts w:ascii="Angsana New" w:eastAsia="Times New Roman" w:hAnsi="Angsana New" w:cs="Angsana New"/>
            <w:color w:val="222222"/>
            <w:sz w:val="31"/>
            <w:szCs w:val="31"/>
            <w:lang w:eastAsia="en-IN"/>
          </w:rPr>
          <w:t>Exploratory testing as indicated is to be carried out without test scripts. So please feel free to test the application in parallel as you see fit.</w:t>
        </w:r>
      </w:ins>
    </w:p>
    <w:p w:rsidR="00830CC8" w:rsidRPr="001F7FE0" w:rsidRDefault="00830CC8" w:rsidP="00830CC8">
      <w:pPr>
        <w:numPr>
          <w:ilvl w:val="0"/>
          <w:numId w:val="3"/>
        </w:numPr>
        <w:shd w:val="clear" w:color="auto" w:fill="FFFFFF"/>
        <w:spacing w:after="0" w:line="369" w:lineRule="atLeast"/>
        <w:rPr>
          <w:ins w:id="80" w:author="Unknown"/>
          <w:rFonts w:ascii="Angsana New" w:eastAsia="Times New Roman" w:hAnsi="Angsana New" w:cs="Angsana New"/>
          <w:color w:val="222222"/>
          <w:sz w:val="31"/>
          <w:szCs w:val="31"/>
          <w:lang w:eastAsia="en-IN"/>
        </w:rPr>
      </w:pPr>
      <w:ins w:id="81" w:author="Unknown">
        <w:r w:rsidRPr="001F7FE0">
          <w:rPr>
            <w:rFonts w:ascii="Angsana New" w:eastAsia="Times New Roman" w:hAnsi="Angsana New" w:cs="Angsana New"/>
            <w:color w:val="222222"/>
            <w:sz w:val="31"/>
            <w:szCs w:val="31"/>
            <w:lang w:eastAsia="en-IN"/>
          </w:rPr>
          <w:t>Due to the limitations that we have in presenting the live project in the form of readable content- only a limited amount of test cases/functionality of the OrangeHRM application is shown in the sample test execution template. Again, please feel to work on more for the most practical experience.</w:t>
        </w:r>
      </w:ins>
    </w:p>
    <w:p w:rsidR="00830CC8" w:rsidRPr="001F7FE0" w:rsidRDefault="00830CC8" w:rsidP="00830CC8">
      <w:pPr>
        <w:numPr>
          <w:ilvl w:val="0"/>
          <w:numId w:val="3"/>
        </w:numPr>
        <w:shd w:val="clear" w:color="auto" w:fill="FFFFFF"/>
        <w:spacing w:after="0" w:line="369" w:lineRule="atLeast"/>
        <w:rPr>
          <w:ins w:id="82" w:author="Unknown"/>
          <w:rFonts w:ascii="Angsana New" w:eastAsia="Times New Roman" w:hAnsi="Angsana New" w:cs="Angsana New"/>
          <w:color w:val="222222"/>
          <w:sz w:val="31"/>
          <w:szCs w:val="31"/>
          <w:lang w:eastAsia="en-IN"/>
        </w:rPr>
      </w:pPr>
      <w:ins w:id="83" w:author="Unknown">
        <w:r w:rsidRPr="001F7FE0">
          <w:rPr>
            <w:rFonts w:ascii="Angsana New" w:eastAsia="Times New Roman" w:hAnsi="Angsana New" w:cs="Angsana New"/>
            <w:color w:val="222222"/>
            <w:sz w:val="31"/>
            <w:szCs w:val="31"/>
            <w:lang w:eastAsia="en-IN"/>
          </w:rPr>
          <w:t>The sanity and smoke test suites are also added to the document, to give you an idea about what kind of test cases are considered for these stages.</w:t>
        </w:r>
      </w:ins>
    </w:p>
    <w:p w:rsidR="00830CC8" w:rsidRPr="001F7FE0" w:rsidRDefault="00830CC8" w:rsidP="00830CC8">
      <w:pPr>
        <w:numPr>
          <w:ilvl w:val="0"/>
          <w:numId w:val="3"/>
        </w:numPr>
        <w:shd w:val="clear" w:color="auto" w:fill="FFFFFF"/>
        <w:spacing w:after="0" w:line="369" w:lineRule="atLeast"/>
        <w:rPr>
          <w:ins w:id="84" w:author="Unknown"/>
          <w:rFonts w:ascii="Angsana New" w:eastAsia="Times New Roman" w:hAnsi="Angsana New" w:cs="Angsana New"/>
          <w:color w:val="222222"/>
          <w:sz w:val="31"/>
          <w:szCs w:val="31"/>
          <w:lang w:eastAsia="en-IN"/>
        </w:rPr>
      </w:pPr>
      <w:ins w:id="85" w:author="Unknown">
        <w:r w:rsidRPr="001F7FE0">
          <w:rPr>
            <w:rFonts w:ascii="Angsana New" w:eastAsia="Times New Roman" w:hAnsi="Angsana New" w:cs="Angsana New"/>
            <w:color w:val="222222"/>
            <w:sz w:val="31"/>
            <w:szCs w:val="31"/>
            <w:lang w:eastAsia="en-IN"/>
          </w:rPr>
          <w:t>Defects are not logged yet, even though the status of some test cases is set to “Fail”. This is because, logging the defects is the next most important/commonly worked on aspect of our life as testers. So, we want to deal with it in detail in the next article.</w:t>
        </w:r>
      </w:ins>
    </w:p>
    <w:p w:rsidR="00830CC8" w:rsidRPr="001F7FE0" w:rsidRDefault="00830CC8" w:rsidP="00830CC8">
      <w:pPr>
        <w:shd w:val="clear" w:color="auto" w:fill="FFFFFF"/>
        <w:spacing w:after="0" w:line="369" w:lineRule="atLeast"/>
        <w:rPr>
          <w:ins w:id="86" w:author="Unknown"/>
          <w:rFonts w:ascii="Angsana New" w:eastAsia="Times New Roman" w:hAnsi="Angsana New" w:cs="Angsana New"/>
          <w:color w:val="222222"/>
          <w:sz w:val="31"/>
          <w:szCs w:val="31"/>
          <w:lang w:eastAsia="en-IN"/>
        </w:rPr>
      </w:pPr>
      <w:ins w:id="87" w:author="Unknown">
        <w:r w:rsidRPr="001F7FE0">
          <w:rPr>
            <w:rFonts w:ascii="Angsana New" w:eastAsia="Times New Roman" w:hAnsi="Angsana New" w:cs="Angsana New"/>
            <w:b/>
            <w:bCs/>
            <w:color w:val="FF0000"/>
            <w:sz w:val="31"/>
            <w:szCs w:val="31"/>
            <w:lang w:eastAsia="en-IN"/>
          </w:rPr>
          <w:t>Test Cases with Execution Results:</w:t>
        </w:r>
      </w:ins>
    </w:p>
    <w:p w:rsidR="00830CC8" w:rsidRPr="001F7FE0" w:rsidRDefault="00830CC8" w:rsidP="00830CC8">
      <w:pPr>
        <w:shd w:val="clear" w:color="auto" w:fill="FFFFFF"/>
        <w:spacing w:after="0" w:line="369" w:lineRule="atLeast"/>
        <w:rPr>
          <w:ins w:id="88" w:author="Unknown"/>
          <w:rFonts w:ascii="Angsana New" w:eastAsia="Times New Roman" w:hAnsi="Angsana New" w:cs="Angsana New"/>
          <w:color w:val="222222"/>
          <w:sz w:val="31"/>
          <w:szCs w:val="31"/>
          <w:lang w:eastAsia="en-IN"/>
        </w:rPr>
      </w:pPr>
      <w:ins w:id="89" w:author="Unknown">
        <w:r w:rsidRPr="001F7FE0">
          <w:rPr>
            <w:rFonts w:ascii="Angsana New" w:eastAsia="Times New Roman" w:hAnsi="Angsana New" w:cs="Angsana New"/>
            <w:color w:val="222222"/>
            <w:sz w:val="31"/>
            <w:szCs w:val="31"/>
            <w:lang w:eastAsia="en-IN"/>
          </w:rPr>
          <w:t>=&gt; </w:t>
        </w:r>
        <w:r w:rsidRPr="001F7FE0">
          <w:rPr>
            <w:rFonts w:ascii="Angsana New" w:eastAsia="Times New Roman" w:hAnsi="Angsana New" w:cs="Angsana New"/>
            <w:color w:val="222222"/>
            <w:sz w:val="31"/>
            <w:szCs w:val="31"/>
            <w:lang w:eastAsia="en-IN"/>
          </w:rPr>
          <w:fldChar w:fldCharType="begin"/>
        </w:r>
        <w:r w:rsidRPr="001F7FE0">
          <w:rPr>
            <w:rFonts w:ascii="Angsana New" w:eastAsia="Times New Roman" w:hAnsi="Angsana New" w:cs="Angsana New"/>
            <w:color w:val="222222"/>
            <w:sz w:val="31"/>
            <w:szCs w:val="31"/>
            <w:lang w:eastAsia="en-IN"/>
          </w:rPr>
          <w:instrText xml:space="preserve"> HYPERLINK "http://cdn.softwaretestinghelp.com/wp-content/qa/uploads/2014/02/Test-execution-result-for-OrangeHRM-Test-Cases.xlsx" \o "Test execution result " \t "_blank" </w:instrText>
        </w:r>
        <w:r w:rsidRPr="001F7FE0">
          <w:rPr>
            <w:rFonts w:ascii="Angsana New" w:eastAsia="Times New Roman" w:hAnsi="Angsana New" w:cs="Angsana New"/>
            <w:color w:val="222222"/>
            <w:sz w:val="31"/>
            <w:szCs w:val="31"/>
            <w:lang w:eastAsia="en-IN"/>
          </w:rPr>
          <w:fldChar w:fldCharType="separate"/>
        </w:r>
        <w:r w:rsidRPr="001F7FE0">
          <w:rPr>
            <w:rFonts w:ascii="Angsana New" w:eastAsia="Times New Roman" w:hAnsi="Angsana New" w:cs="Angsana New"/>
            <w:b/>
            <w:bCs/>
            <w:color w:val="777777"/>
            <w:sz w:val="31"/>
            <w:szCs w:val="31"/>
            <w:bdr w:val="none" w:sz="0" w:space="0" w:color="auto" w:frame="1"/>
            <w:lang w:eastAsia="en-IN"/>
          </w:rPr>
          <w:t>Click here to download the test case execution document.</w:t>
        </w:r>
        <w:r w:rsidRPr="001F7FE0">
          <w:rPr>
            <w:rFonts w:ascii="Angsana New" w:eastAsia="Times New Roman" w:hAnsi="Angsana New" w:cs="Angsana New"/>
            <w:color w:val="222222"/>
            <w:sz w:val="31"/>
            <w:szCs w:val="31"/>
            <w:lang w:eastAsia="en-IN"/>
          </w:rPr>
          <w:fldChar w:fldCharType="end"/>
        </w:r>
      </w:ins>
    </w:p>
    <w:p w:rsidR="00830CC8" w:rsidRPr="001F7FE0" w:rsidRDefault="00830CC8" w:rsidP="00830CC8">
      <w:pPr>
        <w:shd w:val="clear" w:color="auto" w:fill="FFFFFF"/>
        <w:spacing w:after="0" w:line="369" w:lineRule="atLeast"/>
        <w:rPr>
          <w:ins w:id="90" w:author="Unknown"/>
          <w:rFonts w:ascii="Angsana New" w:eastAsia="Times New Roman" w:hAnsi="Angsana New" w:cs="Angsana New"/>
          <w:color w:val="222222"/>
          <w:sz w:val="31"/>
          <w:szCs w:val="31"/>
          <w:lang w:eastAsia="en-IN"/>
        </w:rPr>
      </w:pPr>
      <w:ins w:id="91" w:author="Unknown">
        <w:r w:rsidRPr="001F7FE0">
          <w:rPr>
            <w:rFonts w:ascii="Angsana New" w:eastAsia="Times New Roman" w:hAnsi="Angsana New" w:cs="Angsana New"/>
            <w:b/>
            <w:bCs/>
            <w:i/>
            <w:iCs/>
            <w:color w:val="222222"/>
            <w:sz w:val="31"/>
            <w:szCs w:val="31"/>
            <w:lang w:eastAsia="en-IN"/>
          </w:rPr>
          <w:t>It Contains</w:t>
        </w:r>
        <w:r w:rsidRPr="001F7FE0">
          <w:rPr>
            <w:rFonts w:ascii="Angsana New" w:eastAsia="Times New Roman" w:hAnsi="Angsana New" w:cs="Angsana New"/>
            <w:i/>
            <w:iCs/>
            <w:color w:val="222222"/>
            <w:sz w:val="31"/>
            <w:szCs w:val="31"/>
            <w:lang w:eastAsia="en-IN"/>
          </w:rPr>
          <w:t> – Test cases execution result, smoke tests, sanity tests, exploratory test – spreadsheets</w:t>
        </w:r>
      </w:ins>
    </w:p>
    <w:p w:rsidR="00830CC8" w:rsidRPr="001F7FE0" w:rsidRDefault="00830CC8" w:rsidP="00830CC8">
      <w:pPr>
        <w:shd w:val="clear" w:color="auto" w:fill="FFFFFF"/>
        <w:spacing w:after="0" w:line="369" w:lineRule="atLeast"/>
        <w:rPr>
          <w:ins w:id="92" w:author="Unknown"/>
          <w:rFonts w:ascii="Angsana New" w:eastAsia="Times New Roman" w:hAnsi="Angsana New" w:cs="Angsana New"/>
          <w:color w:val="222222"/>
          <w:sz w:val="31"/>
          <w:szCs w:val="31"/>
          <w:lang w:eastAsia="en-IN"/>
        </w:rPr>
      </w:pPr>
      <w:ins w:id="93" w:author="Unknown">
        <w:r w:rsidRPr="001F7FE0">
          <w:rPr>
            <w:rFonts w:ascii="Angsana New" w:eastAsia="Times New Roman" w:hAnsi="Angsana New" w:cs="Angsana New"/>
            <w:color w:val="222222"/>
            <w:sz w:val="31"/>
            <w:szCs w:val="31"/>
            <w:lang w:eastAsia="en-IN"/>
          </w:rPr>
          <w:t>Lastly, if a test management tool was used for creating and maintaining the test case, the same can be used for test execution as well. The use of a tool makes reporting easier, but otherwise the process of running the test cases is the same.  Please check out this article to get an idea on </w:t>
        </w:r>
        <w:r w:rsidRPr="001F7FE0">
          <w:rPr>
            <w:rFonts w:ascii="Angsana New" w:eastAsia="Times New Roman" w:hAnsi="Angsana New" w:cs="Angsana New"/>
            <w:color w:val="222222"/>
            <w:sz w:val="31"/>
            <w:szCs w:val="31"/>
            <w:lang w:eastAsia="en-IN"/>
          </w:rPr>
          <w:fldChar w:fldCharType="begin"/>
        </w:r>
        <w:r w:rsidRPr="001F7FE0">
          <w:rPr>
            <w:rFonts w:ascii="Angsana New" w:eastAsia="Times New Roman" w:hAnsi="Angsana New" w:cs="Angsana New"/>
            <w:color w:val="222222"/>
            <w:sz w:val="31"/>
            <w:szCs w:val="31"/>
            <w:lang w:eastAsia="en-IN"/>
          </w:rPr>
          <w:instrText xml:space="preserve"> HYPERLINK "http://www.softwaretestinghelp.com/hp-quality-center-tutorial-5/" \o "Test execution using HP Quality Center" </w:instrText>
        </w:r>
        <w:r w:rsidRPr="001F7FE0">
          <w:rPr>
            <w:rFonts w:ascii="Angsana New" w:eastAsia="Times New Roman" w:hAnsi="Angsana New" w:cs="Angsana New"/>
            <w:color w:val="222222"/>
            <w:sz w:val="31"/>
            <w:szCs w:val="31"/>
            <w:lang w:eastAsia="en-IN"/>
          </w:rPr>
          <w:fldChar w:fldCharType="separate"/>
        </w:r>
        <w:r w:rsidRPr="001F7FE0">
          <w:rPr>
            <w:rFonts w:ascii="Angsana New" w:eastAsia="Times New Roman" w:hAnsi="Angsana New" w:cs="Angsana New"/>
            <w:color w:val="777777"/>
            <w:sz w:val="31"/>
            <w:szCs w:val="31"/>
            <w:u w:val="single"/>
            <w:bdr w:val="none" w:sz="0" w:space="0" w:color="auto" w:frame="1"/>
            <w:lang w:eastAsia="en-IN"/>
          </w:rPr>
          <w:t>how to use HP ALM for test case execution</w:t>
        </w:r>
        <w:r w:rsidRPr="001F7FE0">
          <w:rPr>
            <w:rFonts w:ascii="Angsana New" w:eastAsia="Times New Roman" w:hAnsi="Angsana New" w:cs="Angsana New"/>
            <w:color w:val="222222"/>
            <w:sz w:val="31"/>
            <w:szCs w:val="31"/>
            <w:lang w:eastAsia="en-IN"/>
          </w:rPr>
          <w:fldChar w:fldCharType="end"/>
        </w:r>
        <w:r w:rsidRPr="001F7FE0">
          <w:rPr>
            <w:rFonts w:ascii="Angsana New" w:eastAsia="Times New Roman" w:hAnsi="Angsana New" w:cs="Angsana New"/>
            <w:color w:val="222222"/>
            <w:sz w:val="31"/>
            <w:szCs w:val="31"/>
            <w:lang w:eastAsia="en-IN"/>
          </w:rPr>
          <w:t>.</w:t>
        </w:r>
      </w:ins>
    </w:p>
    <w:p w:rsidR="00830CC8" w:rsidRPr="001F7FE0" w:rsidRDefault="00830CC8" w:rsidP="00830CC8">
      <w:pPr>
        <w:shd w:val="clear" w:color="auto" w:fill="FFFFFF"/>
        <w:spacing w:after="0" w:line="369" w:lineRule="atLeast"/>
        <w:rPr>
          <w:ins w:id="94" w:author="Unknown"/>
          <w:rFonts w:ascii="Angsana New" w:eastAsia="Times New Roman" w:hAnsi="Angsana New" w:cs="Angsana New"/>
          <w:color w:val="222222"/>
          <w:sz w:val="31"/>
          <w:szCs w:val="31"/>
          <w:lang w:eastAsia="en-IN"/>
        </w:rPr>
      </w:pPr>
      <w:ins w:id="95" w:author="Unknown">
        <w:r w:rsidRPr="001F7FE0">
          <w:rPr>
            <w:rFonts w:ascii="Angsana New" w:eastAsia="Times New Roman" w:hAnsi="Angsana New" w:cs="Angsana New"/>
            <w:b/>
            <w:bCs/>
            <w:i/>
            <w:iCs/>
            <w:color w:val="222222"/>
            <w:sz w:val="31"/>
            <w:szCs w:val="31"/>
            <w:lang w:eastAsia="en-IN"/>
          </w:rPr>
          <w:lastRenderedPageBreak/>
          <w:t>(Click on image to enlarge)</w:t>
        </w:r>
      </w:ins>
    </w:p>
    <w:p w:rsidR="00830CC8" w:rsidRPr="001F7FE0" w:rsidRDefault="00830CC8" w:rsidP="00830CC8">
      <w:pPr>
        <w:shd w:val="clear" w:color="auto" w:fill="FFFFFF"/>
        <w:spacing w:after="0" w:line="369" w:lineRule="atLeast"/>
        <w:rPr>
          <w:ins w:id="96" w:author="Unknown"/>
          <w:rFonts w:ascii="Angsana New" w:eastAsia="Times New Roman" w:hAnsi="Angsana New" w:cs="Angsana New"/>
          <w:color w:val="222222"/>
          <w:sz w:val="31"/>
          <w:szCs w:val="31"/>
          <w:lang w:eastAsia="en-IN"/>
        </w:rPr>
      </w:pPr>
      <w:r w:rsidRPr="001F7FE0">
        <w:rPr>
          <w:rFonts w:ascii="Angsana New" w:eastAsia="Times New Roman" w:hAnsi="Angsana New" w:cs="Angsana New"/>
          <w:noProof/>
          <w:color w:val="777777"/>
          <w:sz w:val="31"/>
          <w:szCs w:val="31"/>
          <w:bdr w:val="none" w:sz="0" w:space="0" w:color="auto" w:frame="1"/>
          <w:lang w:eastAsia="en-IN"/>
        </w:rPr>
        <w:drawing>
          <wp:inline distT="0" distB="0" distL="0" distR="0" wp14:anchorId="5824A894" wp14:editId="116415D4">
            <wp:extent cx="4705350" cy="2324100"/>
            <wp:effectExtent l="0" t="0" r="0" b="0"/>
            <wp:docPr id="1" name="Picture 1" descr="ALM for test excution resul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M for test excution resul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2324100"/>
                    </a:xfrm>
                    <a:prstGeom prst="rect">
                      <a:avLst/>
                    </a:prstGeom>
                    <a:noFill/>
                    <a:ln>
                      <a:noFill/>
                    </a:ln>
                  </pic:spPr>
                </pic:pic>
              </a:graphicData>
            </a:graphic>
          </wp:inline>
        </w:drawing>
      </w:r>
    </w:p>
    <w:p w:rsidR="00830CC8" w:rsidRPr="001F7FE0" w:rsidRDefault="00830CC8" w:rsidP="00830CC8">
      <w:pPr>
        <w:shd w:val="clear" w:color="auto" w:fill="FFFFFF"/>
        <w:spacing w:after="0" w:line="369" w:lineRule="atLeast"/>
        <w:rPr>
          <w:ins w:id="97" w:author="Unknown"/>
          <w:rFonts w:ascii="Angsana New" w:eastAsia="Times New Roman" w:hAnsi="Angsana New" w:cs="Angsana New"/>
          <w:color w:val="222222"/>
          <w:sz w:val="31"/>
          <w:szCs w:val="31"/>
          <w:lang w:eastAsia="en-IN"/>
        </w:rPr>
      </w:pPr>
      <w:ins w:id="98" w:author="Unknown">
        <w:r w:rsidRPr="001F7FE0">
          <w:rPr>
            <w:rFonts w:ascii="Angsana New" w:eastAsia="Times New Roman" w:hAnsi="Angsana New" w:cs="Angsana New"/>
            <w:color w:val="222222"/>
            <w:sz w:val="31"/>
            <w:szCs w:val="31"/>
            <w:lang w:eastAsia="en-IN"/>
          </w:rPr>
          <w:t>This brings us to the end of another interesting segment of the testing process. In the next and last article of this </w:t>
        </w:r>
        <w:r w:rsidRPr="001F7FE0">
          <w:rPr>
            <w:rFonts w:ascii="Angsana New" w:eastAsia="Times New Roman" w:hAnsi="Angsana New" w:cs="Angsana New"/>
            <w:b/>
            <w:bCs/>
            <w:color w:val="222222"/>
            <w:sz w:val="31"/>
            <w:szCs w:val="31"/>
            <w:lang w:eastAsia="en-IN"/>
          </w:rPr>
          <w:t>free online Software Testing QA training mini course</w:t>
        </w:r>
        <w:r w:rsidRPr="001F7FE0">
          <w:rPr>
            <w:rFonts w:ascii="Angsana New" w:eastAsia="Times New Roman" w:hAnsi="Angsana New" w:cs="Angsana New"/>
            <w:color w:val="222222"/>
            <w:sz w:val="31"/>
            <w:szCs w:val="31"/>
            <w:lang w:eastAsia="en-IN"/>
          </w:rPr>
          <w:t>, we will look into defects in detail; wrap up topics like “when to stop testing”, metrics and QA sign off.</w:t>
        </w:r>
      </w:ins>
    </w:p>
    <w:p w:rsidR="00830CC8" w:rsidRPr="001F7FE0" w:rsidRDefault="00830CC8" w:rsidP="00830CC8">
      <w:pPr>
        <w:shd w:val="clear" w:color="auto" w:fill="FFFFFF"/>
        <w:spacing w:after="0" w:line="369" w:lineRule="atLeast"/>
        <w:rPr>
          <w:ins w:id="99" w:author="Unknown"/>
          <w:rFonts w:ascii="Angsana New" w:eastAsia="Times New Roman" w:hAnsi="Angsana New" w:cs="Angsana New"/>
          <w:color w:val="222222"/>
          <w:sz w:val="31"/>
          <w:szCs w:val="31"/>
          <w:lang w:eastAsia="en-IN"/>
        </w:rPr>
      </w:pPr>
      <w:ins w:id="100" w:author="Unknown">
        <w:r w:rsidRPr="001F7FE0">
          <w:rPr>
            <w:rFonts w:ascii="Angsana New" w:eastAsia="Times New Roman" w:hAnsi="Angsana New" w:cs="Angsana New"/>
            <w:b/>
            <w:bCs/>
            <w:color w:val="222222"/>
            <w:sz w:val="31"/>
            <w:szCs w:val="31"/>
            <w:lang w:eastAsia="en-IN"/>
          </w:rPr>
          <w:t>=&gt; QA Training Day 6: </w:t>
        </w:r>
        <w:r w:rsidRPr="001F7FE0">
          <w:rPr>
            <w:rFonts w:ascii="Angsana New" w:eastAsia="Times New Roman" w:hAnsi="Angsana New" w:cs="Angsana New"/>
            <w:b/>
            <w:bCs/>
            <w:color w:val="222222"/>
            <w:sz w:val="31"/>
            <w:szCs w:val="31"/>
            <w:lang w:eastAsia="en-IN"/>
          </w:rPr>
          <w:fldChar w:fldCharType="begin"/>
        </w:r>
        <w:r w:rsidRPr="001F7FE0">
          <w:rPr>
            <w:rFonts w:ascii="Angsana New" w:eastAsia="Times New Roman" w:hAnsi="Angsana New" w:cs="Angsana New"/>
            <w:b/>
            <w:bCs/>
            <w:color w:val="222222"/>
            <w:sz w:val="31"/>
            <w:szCs w:val="31"/>
            <w:lang w:eastAsia="en-IN"/>
          </w:rPr>
          <w:instrText xml:space="preserve"> HYPERLINK "http://www.softwaretestinghelp.com/bug-tracking-test-metrics-and-test-sign-off-free-qa-training-day-6/" \o "QA Sign off" </w:instrText>
        </w:r>
        <w:r w:rsidRPr="001F7FE0">
          <w:rPr>
            <w:rFonts w:ascii="Angsana New" w:eastAsia="Times New Roman" w:hAnsi="Angsana New" w:cs="Angsana New"/>
            <w:b/>
            <w:bCs/>
            <w:color w:val="222222"/>
            <w:sz w:val="31"/>
            <w:szCs w:val="31"/>
            <w:lang w:eastAsia="en-IN"/>
          </w:rPr>
          <w:fldChar w:fldCharType="separate"/>
        </w:r>
        <w:r w:rsidRPr="001F7FE0">
          <w:rPr>
            <w:rFonts w:ascii="Angsana New" w:eastAsia="Times New Roman" w:hAnsi="Angsana New" w:cs="Angsana New"/>
            <w:b/>
            <w:bCs/>
            <w:color w:val="777777"/>
            <w:sz w:val="31"/>
            <w:szCs w:val="31"/>
            <w:u w:val="single"/>
            <w:bdr w:val="none" w:sz="0" w:space="0" w:color="auto" w:frame="1"/>
            <w:lang w:eastAsia="en-IN"/>
          </w:rPr>
          <w:t>Bug Tracking, Test Metrics, and Test Sign off</w:t>
        </w:r>
        <w:r w:rsidRPr="001F7FE0">
          <w:rPr>
            <w:rFonts w:ascii="Angsana New" w:eastAsia="Times New Roman" w:hAnsi="Angsana New" w:cs="Angsana New"/>
            <w:b/>
            <w:bCs/>
            <w:color w:val="222222"/>
            <w:sz w:val="31"/>
            <w:szCs w:val="31"/>
            <w:lang w:eastAsia="en-IN"/>
          </w:rPr>
          <w:fldChar w:fldCharType="end"/>
        </w:r>
      </w:ins>
    </w:p>
    <w:p w:rsidR="007374FF" w:rsidRPr="001F7FE0" w:rsidRDefault="007374FF">
      <w:pPr>
        <w:rPr>
          <w:rFonts w:ascii="Angsana New" w:hAnsi="Angsana New" w:cs="Angsana New"/>
        </w:rPr>
      </w:pPr>
    </w:p>
    <w:sectPr w:rsidR="007374FF" w:rsidRPr="001F7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66F0A"/>
    <w:multiLevelType w:val="multilevel"/>
    <w:tmpl w:val="56D0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FE23E1"/>
    <w:multiLevelType w:val="multilevel"/>
    <w:tmpl w:val="6E84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3307CF7"/>
    <w:multiLevelType w:val="multilevel"/>
    <w:tmpl w:val="DEA2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CC8"/>
    <w:rsid w:val="001F7FE0"/>
    <w:rsid w:val="007374FF"/>
    <w:rsid w:val="00830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0C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30C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CC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30CC8"/>
    <w:rPr>
      <w:rFonts w:ascii="Times New Roman" w:eastAsia="Times New Roman" w:hAnsi="Times New Roman" w:cs="Times New Roman"/>
      <w:b/>
      <w:bCs/>
      <w:sz w:val="27"/>
      <w:szCs w:val="27"/>
      <w:lang w:eastAsia="en-IN"/>
    </w:rPr>
  </w:style>
  <w:style w:type="paragraph" w:customStyle="1" w:styleId="postdate">
    <w:name w:val="post_date"/>
    <w:basedOn w:val="Normal"/>
    <w:rsid w:val="00830C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30CC8"/>
  </w:style>
  <w:style w:type="character" w:styleId="Hyperlink">
    <w:name w:val="Hyperlink"/>
    <w:basedOn w:val="DefaultParagraphFont"/>
    <w:uiPriority w:val="99"/>
    <w:semiHidden/>
    <w:unhideWhenUsed/>
    <w:rsid w:val="00830CC8"/>
    <w:rPr>
      <w:color w:val="0000FF"/>
      <w:u w:val="single"/>
    </w:rPr>
  </w:style>
  <w:style w:type="paragraph" w:styleId="NormalWeb">
    <w:name w:val="Normal (Web)"/>
    <w:basedOn w:val="Normal"/>
    <w:uiPriority w:val="99"/>
    <w:semiHidden/>
    <w:unhideWhenUsed/>
    <w:rsid w:val="00830C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0CC8"/>
    <w:rPr>
      <w:b/>
      <w:bCs/>
    </w:rPr>
  </w:style>
  <w:style w:type="character" w:styleId="Emphasis">
    <w:name w:val="Emphasis"/>
    <w:basedOn w:val="DefaultParagraphFont"/>
    <w:uiPriority w:val="20"/>
    <w:qFormat/>
    <w:rsid w:val="00830CC8"/>
    <w:rPr>
      <w:i/>
      <w:iCs/>
    </w:rPr>
  </w:style>
  <w:style w:type="paragraph" w:styleId="BalloonText">
    <w:name w:val="Balloon Text"/>
    <w:basedOn w:val="Normal"/>
    <w:link w:val="BalloonTextChar"/>
    <w:uiPriority w:val="99"/>
    <w:semiHidden/>
    <w:unhideWhenUsed/>
    <w:rsid w:val="00830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C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0C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30C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CC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30CC8"/>
    <w:rPr>
      <w:rFonts w:ascii="Times New Roman" w:eastAsia="Times New Roman" w:hAnsi="Times New Roman" w:cs="Times New Roman"/>
      <w:b/>
      <w:bCs/>
      <w:sz w:val="27"/>
      <w:szCs w:val="27"/>
      <w:lang w:eastAsia="en-IN"/>
    </w:rPr>
  </w:style>
  <w:style w:type="paragraph" w:customStyle="1" w:styleId="postdate">
    <w:name w:val="post_date"/>
    <w:basedOn w:val="Normal"/>
    <w:rsid w:val="00830C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30CC8"/>
  </w:style>
  <w:style w:type="character" w:styleId="Hyperlink">
    <w:name w:val="Hyperlink"/>
    <w:basedOn w:val="DefaultParagraphFont"/>
    <w:uiPriority w:val="99"/>
    <w:semiHidden/>
    <w:unhideWhenUsed/>
    <w:rsid w:val="00830CC8"/>
    <w:rPr>
      <w:color w:val="0000FF"/>
      <w:u w:val="single"/>
    </w:rPr>
  </w:style>
  <w:style w:type="paragraph" w:styleId="NormalWeb">
    <w:name w:val="Normal (Web)"/>
    <w:basedOn w:val="Normal"/>
    <w:uiPriority w:val="99"/>
    <w:semiHidden/>
    <w:unhideWhenUsed/>
    <w:rsid w:val="00830C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0CC8"/>
    <w:rPr>
      <w:b/>
      <w:bCs/>
    </w:rPr>
  </w:style>
  <w:style w:type="character" w:styleId="Emphasis">
    <w:name w:val="Emphasis"/>
    <w:basedOn w:val="DefaultParagraphFont"/>
    <w:uiPriority w:val="20"/>
    <w:qFormat/>
    <w:rsid w:val="00830CC8"/>
    <w:rPr>
      <w:i/>
      <w:iCs/>
    </w:rPr>
  </w:style>
  <w:style w:type="paragraph" w:styleId="BalloonText">
    <w:name w:val="Balloon Text"/>
    <w:basedOn w:val="Normal"/>
    <w:link w:val="BalloonTextChar"/>
    <w:uiPriority w:val="99"/>
    <w:semiHidden/>
    <w:unhideWhenUsed/>
    <w:rsid w:val="00830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C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782883">
      <w:bodyDiv w:val="1"/>
      <w:marLeft w:val="0"/>
      <w:marRight w:val="0"/>
      <w:marTop w:val="0"/>
      <w:marBottom w:val="0"/>
      <w:divBdr>
        <w:top w:val="none" w:sz="0" w:space="0" w:color="auto"/>
        <w:left w:val="none" w:sz="0" w:space="0" w:color="auto"/>
        <w:bottom w:val="none" w:sz="0" w:space="0" w:color="auto"/>
        <w:right w:val="none" w:sz="0" w:space="0" w:color="auto"/>
      </w:divBdr>
      <w:divsChild>
        <w:div w:id="1455322259">
          <w:marLeft w:val="0"/>
          <w:marRight w:val="0"/>
          <w:marTop w:val="0"/>
          <w:marBottom w:val="0"/>
          <w:divBdr>
            <w:top w:val="none" w:sz="0" w:space="0" w:color="auto"/>
            <w:left w:val="none" w:sz="0" w:space="0" w:color="auto"/>
            <w:bottom w:val="none" w:sz="0" w:space="0" w:color="auto"/>
            <w:right w:val="none" w:sz="0" w:space="0" w:color="auto"/>
          </w:divBdr>
          <w:divsChild>
            <w:div w:id="20963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oftwaretestinghelp.com/category/testing-life-cycle/"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help.com/category/software-testing-training/" TargetMode="External"/><Relationship Id="rId11" Type="http://schemas.openxmlformats.org/officeDocument/2006/relationships/hyperlink" Target="http://cdn.softwaretestinghelp.com/wp-content/qa/uploads/2014/02/ALM-for-test-excution-result.jpg"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cdn2.softwaretestinghelp.com/wp-content/qa/uploads/2014/02/test-execution-STLC.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1555</Words>
  <Characters>8867</Characters>
  <Application>Microsoft Office Word</Application>
  <DocSecurity>0</DocSecurity>
  <Lines>73</Lines>
  <Paragraphs>20</Paragraphs>
  <ScaleCrop>false</ScaleCrop>
  <Company/>
  <LinksUpToDate>false</LinksUpToDate>
  <CharactersWithSpaces>10402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chandrashekar</dc:creator>
  <cp:lastModifiedBy>chandrashekar</cp:lastModifiedBy>
  <cp:revision>2</cp:revision>
  <dcterms:created xsi:type="dcterms:W3CDTF">2015-02-04T05:58:00Z</dcterms:created>
  <dcterms:modified xsi:type="dcterms:W3CDTF">2015-02-04T06:08:00Z</dcterms:modified>
</cp:coreProperties>
</file>