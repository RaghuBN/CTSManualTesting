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7D3" w:rsidRPr="00ED41B4" w:rsidRDefault="006C17D3" w:rsidP="006C17D3">
      <w:pPr>
        <w:shd w:val="clear" w:color="auto" w:fill="FFFFFF"/>
        <w:spacing w:after="0" w:line="343" w:lineRule="atLeast"/>
        <w:outlineLvl w:val="0"/>
        <w:rPr>
          <w:rFonts w:ascii="Angsana New" w:eastAsia="Times New Roman" w:hAnsi="Angsana New" w:cs="Angsana New"/>
          <w:b/>
          <w:bCs/>
          <w:color w:val="A90000"/>
          <w:spacing w:val="-15"/>
          <w:kern w:val="36"/>
          <w:sz w:val="67"/>
          <w:szCs w:val="67"/>
          <w:lang w:eastAsia="en-IN"/>
        </w:rPr>
      </w:pPr>
      <w:r w:rsidRPr="00ED41B4">
        <w:rPr>
          <w:rFonts w:ascii="Angsana New" w:eastAsia="Times New Roman" w:hAnsi="Angsana New" w:cs="Angsana New"/>
          <w:b/>
          <w:bCs/>
          <w:color w:val="A90000"/>
          <w:spacing w:val="-15"/>
          <w:kern w:val="36"/>
          <w:sz w:val="67"/>
          <w:szCs w:val="67"/>
          <w:lang w:eastAsia="en-IN"/>
        </w:rPr>
        <w:t>Software Testing Training: End to End Training on a Live Project – Free Online QA Training Part 1</w:t>
      </w:r>
    </w:p>
    <w:p w:rsidR="006C17D3" w:rsidRPr="00ED41B4" w:rsidRDefault="006C17D3" w:rsidP="006C17D3">
      <w:pPr>
        <w:pBdr>
          <w:bottom w:val="double" w:sz="6" w:space="0" w:color="CCCCCC"/>
        </w:pBdr>
        <w:shd w:val="clear" w:color="auto" w:fill="FFFFFF"/>
        <w:spacing w:after="0" w:line="371" w:lineRule="atLeast"/>
        <w:rPr>
          <w:rFonts w:ascii="Angsana New" w:eastAsia="Times New Roman" w:hAnsi="Angsana New" w:cs="Angsana New"/>
          <w:color w:val="AAAAAA"/>
          <w:sz w:val="26"/>
          <w:szCs w:val="26"/>
          <w:lang w:eastAsia="en-IN"/>
        </w:rPr>
      </w:pPr>
      <w:r w:rsidRPr="00ED41B4">
        <w:rPr>
          <w:rFonts w:ascii="Angsana New" w:eastAsia="Times New Roman" w:hAnsi="Angsana New" w:cs="Angsana New"/>
          <w:color w:val="AAAAAA"/>
          <w:sz w:val="26"/>
          <w:szCs w:val="26"/>
          <w:lang w:eastAsia="en-IN"/>
        </w:rPr>
        <w:t>Posted In | </w:t>
      </w:r>
      <w:hyperlink r:id="rId6" w:history="1">
        <w:r w:rsidRPr="00ED41B4">
          <w:rPr>
            <w:rFonts w:ascii="Angsana New" w:eastAsia="Times New Roman" w:hAnsi="Angsana New" w:cs="Angsana New"/>
            <w:color w:val="000000"/>
            <w:sz w:val="26"/>
            <w:szCs w:val="26"/>
            <w:u w:val="single"/>
            <w:lang w:eastAsia="en-IN"/>
          </w:rPr>
          <w:t>Software Testing Training</w:t>
        </w:r>
      </w:hyperlink>
      <w:r w:rsidRPr="00ED41B4">
        <w:rPr>
          <w:rFonts w:ascii="Angsana New" w:eastAsia="Times New Roman" w:hAnsi="Angsana New" w:cs="Angsana New"/>
          <w:color w:val="AAAAAA"/>
          <w:sz w:val="26"/>
          <w:szCs w:val="26"/>
          <w:lang w:eastAsia="en-IN"/>
        </w:rPr>
        <w:t>, </w:t>
      </w:r>
      <w:hyperlink r:id="rId7" w:history="1">
        <w:r w:rsidRPr="00ED41B4">
          <w:rPr>
            <w:rFonts w:ascii="Angsana New" w:eastAsia="Times New Roman" w:hAnsi="Angsana New" w:cs="Angsana New"/>
            <w:color w:val="000000"/>
            <w:sz w:val="26"/>
            <w:szCs w:val="26"/>
            <w:u w:val="single"/>
            <w:lang w:eastAsia="en-IN"/>
          </w:rPr>
          <w:t>Testing Life cycle</w:t>
        </w:r>
      </w:hyperlink>
    </w:p>
    <w:p w:rsidR="006C17D3" w:rsidRPr="00ED41B4" w:rsidRDefault="006C17D3" w:rsidP="006C17D3">
      <w:pPr>
        <w:shd w:val="clear" w:color="auto" w:fill="FFFFFF"/>
        <w:spacing w:after="0" w:line="369" w:lineRule="atLeast"/>
        <w:rPr>
          <w:ins w:id="0" w:author="Unknown"/>
          <w:rFonts w:ascii="Angsana New" w:eastAsia="Times New Roman" w:hAnsi="Angsana New" w:cs="Angsana New"/>
          <w:color w:val="222222"/>
          <w:sz w:val="31"/>
          <w:szCs w:val="31"/>
          <w:lang w:eastAsia="en-IN"/>
        </w:rPr>
      </w:pPr>
      <w:ins w:id="1" w:author="Unknown">
        <w:r w:rsidRPr="00ED41B4">
          <w:rPr>
            <w:rFonts w:ascii="Angsana New" w:eastAsia="Times New Roman" w:hAnsi="Angsana New" w:cs="Angsana New"/>
            <w:b/>
            <w:bCs/>
            <w:i/>
            <w:iCs/>
            <w:color w:val="222222"/>
            <w:sz w:val="31"/>
            <w:szCs w:val="31"/>
            <w:lang w:eastAsia="en-IN"/>
          </w:rPr>
          <w:t>Free </w:t>
        </w:r>
        <w:r w:rsidRPr="00ED41B4">
          <w:rPr>
            <w:rFonts w:ascii="Angsana New" w:eastAsia="Times New Roman" w:hAnsi="Angsana New" w:cs="Angsana New"/>
            <w:b/>
            <w:bCs/>
            <w:i/>
            <w:iCs/>
            <w:color w:val="222222"/>
            <w:sz w:val="31"/>
            <w:szCs w:val="31"/>
            <w:u w:val="single"/>
            <w:lang w:eastAsia="en-IN"/>
          </w:rPr>
          <w:t>Software Testing Training</w:t>
        </w:r>
        <w:r w:rsidRPr="00ED41B4">
          <w:rPr>
            <w:rFonts w:ascii="Angsana New" w:eastAsia="Times New Roman" w:hAnsi="Angsana New" w:cs="Angsana New"/>
            <w:b/>
            <w:bCs/>
            <w:color w:val="222222"/>
            <w:sz w:val="31"/>
            <w:szCs w:val="31"/>
            <w:lang w:eastAsia="en-IN"/>
          </w:rPr>
          <w:t> on a Real Time Live Project:</w:t>
        </w:r>
      </w:ins>
    </w:p>
    <w:p w:rsidR="006C17D3" w:rsidRPr="00ED41B4" w:rsidRDefault="006C17D3" w:rsidP="006C17D3">
      <w:pPr>
        <w:shd w:val="clear" w:color="auto" w:fill="FFFFFF"/>
        <w:spacing w:after="0" w:line="369" w:lineRule="atLeast"/>
        <w:rPr>
          <w:ins w:id="2" w:author="Unknown"/>
          <w:rFonts w:ascii="Angsana New" w:eastAsia="Times New Roman" w:hAnsi="Angsana New" w:cs="Angsana New"/>
          <w:color w:val="222222"/>
          <w:sz w:val="31"/>
          <w:szCs w:val="31"/>
          <w:lang w:eastAsia="en-IN"/>
        </w:rPr>
      </w:pPr>
      <w:ins w:id="3" w:author="Unknown">
        <w:r w:rsidRPr="00ED41B4">
          <w:rPr>
            <w:rFonts w:ascii="Angsana New" w:eastAsia="Times New Roman" w:hAnsi="Angsana New" w:cs="Angsana New"/>
            <w:color w:val="222222"/>
            <w:sz w:val="31"/>
            <w:szCs w:val="31"/>
            <w:lang w:eastAsia="en-IN"/>
          </w:rPr>
          <w:t xml:space="preserve">We are very excited to present this </w:t>
        </w:r>
        <w:proofErr w:type="spellStart"/>
        <w:r w:rsidRPr="00ED41B4">
          <w:rPr>
            <w:rFonts w:ascii="Angsana New" w:eastAsia="Times New Roman" w:hAnsi="Angsana New" w:cs="Angsana New"/>
            <w:color w:val="222222"/>
            <w:sz w:val="31"/>
            <w:szCs w:val="31"/>
            <w:lang w:eastAsia="en-IN"/>
          </w:rPr>
          <w:t>next</w:t>
        </w:r>
        <w:r w:rsidRPr="00ED41B4">
          <w:rPr>
            <w:rFonts w:ascii="Angsana New" w:eastAsia="Times New Roman" w:hAnsi="Angsana New" w:cs="Angsana New"/>
            <w:b/>
            <w:bCs/>
            <w:color w:val="222222"/>
            <w:sz w:val="31"/>
            <w:szCs w:val="31"/>
            <w:lang w:eastAsia="en-IN"/>
          </w:rPr>
          <w:t>series</w:t>
        </w:r>
        <w:proofErr w:type="spellEnd"/>
        <w:r w:rsidRPr="00ED41B4">
          <w:rPr>
            <w:rFonts w:ascii="Angsana New" w:eastAsia="Times New Roman" w:hAnsi="Angsana New" w:cs="Angsana New"/>
            <w:b/>
            <w:bCs/>
            <w:color w:val="222222"/>
            <w:sz w:val="31"/>
            <w:szCs w:val="31"/>
            <w:lang w:eastAsia="en-IN"/>
          </w:rPr>
          <w:t xml:space="preserve"> of software testing training free tutorials.</w:t>
        </w:r>
        <w:r w:rsidRPr="00ED41B4">
          <w:rPr>
            <w:rFonts w:ascii="Angsana New" w:eastAsia="Times New Roman" w:hAnsi="Angsana New" w:cs="Angsana New"/>
            <w:color w:val="222222"/>
            <w:sz w:val="31"/>
            <w:szCs w:val="31"/>
            <w:lang w:eastAsia="en-IN"/>
          </w:rPr>
          <w:t> We are going to simulate an end to end real time software project going over each and every phase in detail with a special emphasis on QA training processes, phases, roles &amp; responsibilities, deliverables etc. </w:t>
        </w:r>
        <w:r w:rsidRPr="00ED41B4">
          <w:rPr>
            <w:rFonts w:ascii="Angsana New" w:eastAsia="Times New Roman" w:hAnsi="Angsana New" w:cs="Angsana New"/>
            <w:i/>
            <w:iCs/>
            <w:color w:val="222222"/>
            <w:sz w:val="31"/>
            <w:szCs w:val="31"/>
            <w:lang w:eastAsia="en-IN"/>
          </w:rPr>
          <w:t>In short be ready for a short online software testing course.</w:t>
        </w:r>
      </w:ins>
    </w:p>
    <w:p w:rsidR="006C17D3" w:rsidRPr="00ED41B4" w:rsidRDefault="006C17D3" w:rsidP="006C17D3">
      <w:pPr>
        <w:shd w:val="clear" w:color="auto" w:fill="FFFFFF"/>
        <w:spacing w:after="369" w:line="369" w:lineRule="atLeast"/>
        <w:rPr>
          <w:ins w:id="4" w:author="Unknown"/>
          <w:rFonts w:ascii="Angsana New" w:eastAsia="Times New Roman" w:hAnsi="Angsana New" w:cs="Angsana New"/>
          <w:color w:val="222222"/>
          <w:sz w:val="31"/>
          <w:szCs w:val="31"/>
          <w:lang w:eastAsia="en-IN"/>
        </w:rPr>
      </w:pPr>
      <w:ins w:id="5" w:author="Unknown">
        <w:r w:rsidRPr="00ED41B4">
          <w:rPr>
            <w:rFonts w:ascii="Angsana New" w:eastAsia="Times New Roman" w:hAnsi="Angsana New" w:cs="Angsana New"/>
            <w:color w:val="222222"/>
            <w:sz w:val="31"/>
            <w:szCs w:val="31"/>
            <w:lang w:eastAsia="en-IN"/>
          </w:rPr>
          <w:t>*******************</w:t>
        </w:r>
      </w:ins>
    </w:p>
    <w:p w:rsidR="006C17D3" w:rsidRPr="00ED41B4" w:rsidRDefault="006C17D3" w:rsidP="006C17D3">
      <w:pPr>
        <w:shd w:val="clear" w:color="auto" w:fill="FFFFFF"/>
        <w:spacing w:after="0" w:line="369" w:lineRule="atLeast"/>
        <w:rPr>
          <w:ins w:id="6" w:author="Unknown"/>
          <w:rFonts w:ascii="Angsana New" w:eastAsia="Times New Roman" w:hAnsi="Angsana New" w:cs="Angsana New"/>
          <w:color w:val="222222"/>
          <w:sz w:val="31"/>
          <w:szCs w:val="31"/>
          <w:lang w:eastAsia="en-IN"/>
        </w:rPr>
      </w:pPr>
      <w:ins w:id="7" w:author="Unknown">
        <w:r w:rsidRPr="00ED41B4">
          <w:rPr>
            <w:rFonts w:ascii="Angsana New" w:eastAsia="Times New Roman" w:hAnsi="Angsana New" w:cs="Angsana New"/>
            <w:color w:val="222222"/>
            <w:sz w:val="31"/>
            <w:szCs w:val="31"/>
            <w:lang w:eastAsia="en-IN"/>
          </w:rPr>
          <w:t>=&gt; </w:t>
        </w:r>
        <w:r w:rsidRPr="00ED41B4">
          <w:rPr>
            <w:rFonts w:ascii="Angsana New" w:eastAsia="Times New Roman" w:hAnsi="Angsana New" w:cs="Angsana New"/>
            <w:b/>
            <w:bCs/>
            <w:color w:val="222222"/>
            <w:sz w:val="31"/>
            <w:szCs w:val="31"/>
            <w:lang w:eastAsia="en-IN"/>
          </w:rPr>
          <w:t>Here is the </w:t>
        </w:r>
        <w:r w:rsidRPr="00ED41B4">
          <w:rPr>
            <w:rFonts w:ascii="Angsana New" w:eastAsia="Times New Roman" w:hAnsi="Angsana New" w:cs="Angsana New"/>
            <w:b/>
            <w:bCs/>
            <w:color w:val="FF0000"/>
            <w:sz w:val="31"/>
            <w:szCs w:val="31"/>
            <w:lang w:eastAsia="en-IN"/>
          </w:rPr>
          <w:t>list of all tutorials</w:t>
        </w:r>
        <w:r w:rsidRPr="00ED41B4">
          <w:rPr>
            <w:rFonts w:ascii="Angsana New" w:eastAsia="Times New Roman" w:hAnsi="Angsana New" w:cs="Angsana New"/>
            <w:b/>
            <w:bCs/>
            <w:color w:val="222222"/>
            <w:sz w:val="31"/>
            <w:szCs w:val="31"/>
            <w:lang w:eastAsia="en-IN"/>
          </w:rPr>
          <w:t> in this free Live Project QA training series:</w:t>
        </w:r>
      </w:ins>
    </w:p>
    <w:p w:rsidR="006C17D3" w:rsidRPr="00ED41B4" w:rsidRDefault="006C17D3" w:rsidP="006C17D3">
      <w:pPr>
        <w:numPr>
          <w:ilvl w:val="0"/>
          <w:numId w:val="1"/>
        </w:numPr>
        <w:shd w:val="clear" w:color="auto" w:fill="FFFFFF"/>
        <w:spacing w:after="0" w:line="369" w:lineRule="atLeast"/>
        <w:rPr>
          <w:ins w:id="8" w:author="Unknown"/>
          <w:rFonts w:ascii="Angsana New" w:eastAsia="Times New Roman" w:hAnsi="Angsana New" w:cs="Angsana New"/>
          <w:color w:val="222222"/>
          <w:sz w:val="31"/>
          <w:szCs w:val="31"/>
          <w:lang w:eastAsia="en-IN"/>
        </w:rPr>
      </w:pPr>
      <w:ins w:id="9" w:author="Unknown">
        <w:r w:rsidRPr="00ED41B4">
          <w:rPr>
            <w:rFonts w:ascii="Angsana New" w:eastAsia="Times New Roman" w:hAnsi="Angsana New" w:cs="Angsana New"/>
            <w:b/>
            <w:bCs/>
            <w:color w:val="222222"/>
            <w:sz w:val="31"/>
            <w:szCs w:val="31"/>
            <w:lang w:eastAsia="en-IN"/>
          </w:rPr>
          <w:t>Day 1:</w:t>
        </w:r>
        <w:r w:rsidRPr="00ED41B4">
          <w:rPr>
            <w:rFonts w:ascii="Angsana New" w:eastAsia="Times New Roman" w:hAnsi="Angsana New" w:cs="Angsana New"/>
            <w:color w:val="222222"/>
            <w:sz w:val="31"/>
            <w:szCs w:val="31"/>
            <w:lang w:eastAsia="en-IN"/>
          </w:rPr>
          <w:t> </w:t>
        </w:r>
        <w:r w:rsidRPr="00ED41B4">
          <w:rPr>
            <w:rFonts w:ascii="Angsana New" w:eastAsia="Times New Roman" w:hAnsi="Angsana New" w:cs="Angsana New"/>
            <w:color w:val="222222"/>
            <w:sz w:val="31"/>
            <w:szCs w:val="31"/>
            <w:lang w:eastAsia="en-IN"/>
          </w:rPr>
          <w:fldChar w:fldCharType="begin"/>
        </w:r>
        <w:r w:rsidRPr="00ED41B4">
          <w:rPr>
            <w:rFonts w:ascii="Angsana New" w:eastAsia="Times New Roman" w:hAnsi="Angsana New" w:cs="Angsana New"/>
            <w:color w:val="222222"/>
            <w:sz w:val="31"/>
            <w:szCs w:val="31"/>
            <w:lang w:eastAsia="en-IN"/>
          </w:rPr>
          <w:instrText xml:space="preserve"> HYPERLINK "http://www.softwaretestinghelp.com/free-online-software-testing-qa-training-course/" \o "Software testing training on a live project" </w:instrText>
        </w:r>
        <w:r w:rsidRPr="00ED41B4">
          <w:rPr>
            <w:rFonts w:ascii="Angsana New" w:eastAsia="Times New Roman" w:hAnsi="Angsana New" w:cs="Angsana New"/>
            <w:color w:val="222222"/>
            <w:sz w:val="31"/>
            <w:szCs w:val="31"/>
            <w:lang w:eastAsia="en-IN"/>
          </w:rPr>
          <w:fldChar w:fldCharType="separate"/>
        </w:r>
        <w:r w:rsidRPr="00ED41B4">
          <w:rPr>
            <w:rFonts w:ascii="Angsana New" w:eastAsia="Times New Roman" w:hAnsi="Angsana New" w:cs="Angsana New"/>
            <w:color w:val="777777"/>
            <w:sz w:val="31"/>
            <w:szCs w:val="31"/>
            <w:u w:val="single"/>
            <w:bdr w:val="none" w:sz="0" w:space="0" w:color="auto" w:frame="1"/>
            <w:lang w:eastAsia="en-IN"/>
          </w:rPr>
          <w:t>Live Project introduction</w:t>
        </w:r>
        <w:r w:rsidRPr="00ED41B4">
          <w:rPr>
            <w:rFonts w:ascii="Angsana New" w:eastAsia="Times New Roman" w:hAnsi="Angsana New" w:cs="Angsana New"/>
            <w:color w:val="222222"/>
            <w:sz w:val="31"/>
            <w:szCs w:val="31"/>
            <w:lang w:eastAsia="en-IN"/>
          </w:rPr>
          <w:fldChar w:fldCharType="end"/>
        </w:r>
      </w:ins>
    </w:p>
    <w:p w:rsidR="006C17D3" w:rsidRPr="00ED41B4" w:rsidRDefault="006C17D3" w:rsidP="006C17D3">
      <w:pPr>
        <w:numPr>
          <w:ilvl w:val="0"/>
          <w:numId w:val="1"/>
        </w:numPr>
        <w:shd w:val="clear" w:color="auto" w:fill="FFFFFF"/>
        <w:spacing w:after="0" w:line="369" w:lineRule="atLeast"/>
        <w:rPr>
          <w:ins w:id="10" w:author="Unknown"/>
          <w:rFonts w:ascii="Angsana New" w:eastAsia="Times New Roman" w:hAnsi="Angsana New" w:cs="Angsana New"/>
          <w:color w:val="222222"/>
          <w:sz w:val="31"/>
          <w:szCs w:val="31"/>
          <w:lang w:eastAsia="en-IN"/>
        </w:rPr>
      </w:pPr>
      <w:ins w:id="11" w:author="Unknown">
        <w:r w:rsidRPr="00ED41B4">
          <w:rPr>
            <w:rFonts w:ascii="Angsana New" w:eastAsia="Times New Roman" w:hAnsi="Angsana New" w:cs="Angsana New"/>
            <w:b/>
            <w:bCs/>
            <w:color w:val="222222"/>
            <w:sz w:val="31"/>
            <w:szCs w:val="31"/>
            <w:lang w:eastAsia="en-IN"/>
          </w:rPr>
          <w:t>Day 2:</w:t>
        </w:r>
        <w:r w:rsidRPr="00ED41B4">
          <w:rPr>
            <w:rFonts w:ascii="Angsana New" w:eastAsia="Times New Roman" w:hAnsi="Angsana New" w:cs="Angsana New"/>
            <w:color w:val="222222"/>
            <w:sz w:val="31"/>
            <w:szCs w:val="31"/>
            <w:lang w:eastAsia="en-IN"/>
          </w:rPr>
          <w:t> </w:t>
        </w:r>
        <w:r w:rsidRPr="00ED41B4">
          <w:rPr>
            <w:rFonts w:ascii="Angsana New" w:eastAsia="Times New Roman" w:hAnsi="Angsana New" w:cs="Angsana New"/>
            <w:color w:val="222222"/>
            <w:sz w:val="31"/>
            <w:szCs w:val="31"/>
            <w:lang w:eastAsia="en-IN"/>
          </w:rPr>
          <w:fldChar w:fldCharType="begin"/>
        </w:r>
        <w:r w:rsidRPr="00ED41B4">
          <w:rPr>
            <w:rFonts w:ascii="Angsana New" w:eastAsia="Times New Roman" w:hAnsi="Angsana New" w:cs="Angsana New"/>
            <w:color w:val="222222"/>
            <w:sz w:val="31"/>
            <w:szCs w:val="31"/>
            <w:lang w:eastAsia="en-IN"/>
          </w:rPr>
          <w:instrText xml:space="preserve"> HYPERLINK "http://www.softwaretestinghelp.com/rview-srs-document-and-create-test-scenarios-software-testing-training-course-day-2/" \o "SRS review and test scenarios" </w:instrText>
        </w:r>
        <w:r w:rsidRPr="00ED41B4">
          <w:rPr>
            <w:rFonts w:ascii="Angsana New" w:eastAsia="Times New Roman" w:hAnsi="Angsana New" w:cs="Angsana New"/>
            <w:color w:val="222222"/>
            <w:sz w:val="31"/>
            <w:szCs w:val="31"/>
            <w:lang w:eastAsia="en-IN"/>
          </w:rPr>
          <w:fldChar w:fldCharType="separate"/>
        </w:r>
        <w:r w:rsidRPr="00ED41B4">
          <w:rPr>
            <w:rFonts w:ascii="Angsana New" w:eastAsia="Times New Roman" w:hAnsi="Angsana New" w:cs="Angsana New"/>
            <w:color w:val="777777"/>
            <w:sz w:val="31"/>
            <w:szCs w:val="31"/>
            <w:u w:val="single"/>
            <w:bdr w:val="none" w:sz="0" w:space="0" w:color="auto" w:frame="1"/>
            <w:lang w:eastAsia="en-IN"/>
          </w:rPr>
          <w:t>Review SRS Document and Create Test Scenarios</w:t>
        </w:r>
        <w:r w:rsidRPr="00ED41B4">
          <w:rPr>
            <w:rFonts w:ascii="Angsana New" w:eastAsia="Times New Roman" w:hAnsi="Angsana New" w:cs="Angsana New"/>
            <w:color w:val="222222"/>
            <w:sz w:val="31"/>
            <w:szCs w:val="31"/>
            <w:lang w:eastAsia="en-IN"/>
          </w:rPr>
          <w:fldChar w:fldCharType="end"/>
        </w:r>
      </w:ins>
    </w:p>
    <w:p w:rsidR="006C17D3" w:rsidRPr="00ED41B4" w:rsidRDefault="006C17D3" w:rsidP="006C17D3">
      <w:pPr>
        <w:numPr>
          <w:ilvl w:val="0"/>
          <w:numId w:val="1"/>
        </w:numPr>
        <w:shd w:val="clear" w:color="auto" w:fill="FFFFFF"/>
        <w:spacing w:after="0" w:line="369" w:lineRule="atLeast"/>
        <w:rPr>
          <w:ins w:id="12" w:author="Unknown"/>
          <w:rFonts w:ascii="Angsana New" w:eastAsia="Times New Roman" w:hAnsi="Angsana New" w:cs="Angsana New"/>
          <w:color w:val="222222"/>
          <w:sz w:val="31"/>
          <w:szCs w:val="31"/>
          <w:lang w:eastAsia="en-IN"/>
        </w:rPr>
      </w:pPr>
      <w:ins w:id="13" w:author="Unknown">
        <w:r w:rsidRPr="00ED41B4">
          <w:rPr>
            <w:rFonts w:ascii="Angsana New" w:eastAsia="Times New Roman" w:hAnsi="Angsana New" w:cs="Angsana New"/>
            <w:b/>
            <w:bCs/>
            <w:color w:val="222222"/>
            <w:sz w:val="31"/>
            <w:szCs w:val="31"/>
            <w:lang w:eastAsia="en-IN"/>
          </w:rPr>
          <w:t>Day 3:</w:t>
        </w:r>
        <w:r w:rsidRPr="00ED41B4">
          <w:rPr>
            <w:rFonts w:ascii="Angsana New" w:eastAsia="Times New Roman" w:hAnsi="Angsana New" w:cs="Angsana New"/>
            <w:color w:val="222222"/>
            <w:sz w:val="31"/>
            <w:szCs w:val="31"/>
            <w:lang w:eastAsia="en-IN"/>
          </w:rPr>
          <w:t> </w:t>
        </w:r>
        <w:r w:rsidRPr="00ED41B4">
          <w:rPr>
            <w:rFonts w:ascii="Angsana New" w:eastAsia="Times New Roman" w:hAnsi="Angsana New" w:cs="Angsana New"/>
            <w:color w:val="222222"/>
            <w:sz w:val="31"/>
            <w:szCs w:val="31"/>
            <w:lang w:eastAsia="en-IN"/>
          </w:rPr>
          <w:fldChar w:fldCharType="begin"/>
        </w:r>
        <w:r w:rsidRPr="00ED41B4">
          <w:rPr>
            <w:rFonts w:ascii="Angsana New" w:eastAsia="Times New Roman" w:hAnsi="Angsana New" w:cs="Angsana New"/>
            <w:color w:val="222222"/>
            <w:sz w:val="31"/>
            <w:szCs w:val="31"/>
            <w:lang w:eastAsia="en-IN"/>
          </w:rPr>
          <w:instrText xml:space="preserve"> HYPERLINK "http://www.softwaretestinghelp.com/how-to-write-test-plan-document-software-testing-training-day3/" \o "Writing test plan document" </w:instrText>
        </w:r>
        <w:r w:rsidRPr="00ED41B4">
          <w:rPr>
            <w:rFonts w:ascii="Angsana New" w:eastAsia="Times New Roman" w:hAnsi="Angsana New" w:cs="Angsana New"/>
            <w:color w:val="222222"/>
            <w:sz w:val="31"/>
            <w:szCs w:val="31"/>
            <w:lang w:eastAsia="en-IN"/>
          </w:rPr>
          <w:fldChar w:fldCharType="separate"/>
        </w:r>
        <w:r w:rsidRPr="00ED41B4">
          <w:rPr>
            <w:rFonts w:ascii="Angsana New" w:eastAsia="Times New Roman" w:hAnsi="Angsana New" w:cs="Angsana New"/>
            <w:color w:val="777777"/>
            <w:sz w:val="31"/>
            <w:szCs w:val="31"/>
            <w:u w:val="single"/>
            <w:bdr w:val="none" w:sz="0" w:space="0" w:color="auto" w:frame="1"/>
            <w:lang w:eastAsia="en-IN"/>
          </w:rPr>
          <w:t>How to Write a Test Plan Document from Scratch</w:t>
        </w:r>
        <w:r w:rsidRPr="00ED41B4">
          <w:rPr>
            <w:rFonts w:ascii="Angsana New" w:eastAsia="Times New Roman" w:hAnsi="Angsana New" w:cs="Angsana New"/>
            <w:color w:val="222222"/>
            <w:sz w:val="31"/>
            <w:szCs w:val="31"/>
            <w:lang w:eastAsia="en-IN"/>
          </w:rPr>
          <w:fldChar w:fldCharType="end"/>
        </w:r>
      </w:ins>
    </w:p>
    <w:p w:rsidR="006C17D3" w:rsidRPr="00ED41B4" w:rsidRDefault="006C17D3" w:rsidP="006C17D3">
      <w:pPr>
        <w:numPr>
          <w:ilvl w:val="0"/>
          <w:numId w:val="1"/>
        </w:numPr>
        <w:shd w:val="clear" w:color="auto" w:fill="FFFFFF"/>
        <w:spacing w:after="0" w:line="369" w:lineRule="atLeast"/>
        <w:rPr>
          <w:ins w:id="14" w:author="Unknown"/>
          <w:rFonts w:ascii="Angsana New" w:eastAsia="Times New Roman" w:hAnsi="Angsana New" w:cs="Angsana New"/>
          <w:color w:val="222222"/>
          <w:sz w:val="31"/>
          <w:szCs w:val="31"/>
          <w:lang w:eastAsia="en-IN"/>
        </w:rPr>
      </w:pPr>
      <w:ins w:id="15" w:author="Unknown">
        <w:r w:rsidRPr="00ED41B4">
          <w:rPr>
            <w:rFonts w:ascii="Angsana New" w:eastAsia="Times New Roman" w:hAnsi="Angsana New" w:cs="Angsana New"/>
            <w:b/>
            <w:bCs/>
            <w:color w:val="222222"/>
            <w:sz w:val="31"/>
            <w:szCs w:val="31"/>
            <w:lang w:eastAsia="en-IN"/>
          </w:rPr>
          <w:t>Day 4:</w:t>
        </w:r>
        <w:r w:rsidRPr="00ED41B4">
          <w:rPr>
            <w:rFonts w:ascii="Angsana New" w:eastAsia="Times New Roman" w:hAnsi="Angsana New" w:cs="Angsana New"/>
            <w:color w:val="222222"/>
            <w:sz w:val="31"/>
            <w:szCs w:val="31"/>
            <w:lang w:eastAsia="en-IN"/>
          </w:rPr>
          <w:t> </w:t>
        </w:r>
        <w:r w:rsidRPr="00ED41B4">
          <w:rPr>
            <w:rFonts w:ascii="Angsana New" w:eastAsia="Times New Roman" w:hAnsi="Angsana New" w:cs="Angsana New"/>
            <w:color w:val="222222"/>
            <w:sz w:val="31"/>
            <w:szCs w:val="31"/>
            <w:lang w:eastAsia="en-IN"/>
          </w:rPr>
          <w:fldChar w:fldCharType="begin"/>
        </w:r>
        <w:r w:rsidRPr="00ED41B4">
          <w:rPr>
            <w:rFonts w:ascii="Angsana New" w:eastAsia="Times New Roman" w:hAnsi="Angsana New" w:cs="Angsana New"/>
            <w:color w:val="222222"/>
            <w:sz w:val="31"/>
            <w:szCs w:val="31"/>
            <w:lang w:eastAsia="en-IN"/>
          </w:rPr>
          <w:instrText xml:space="preserve"> HYPERLINK "http://www.softwaretestinghelp.com/writing-test-cases-from-srs-software-testing-qa-training-day-4/" \o "Writing test cases" </w:instrText>
        </w:r>
        <w:r w:rsidRPr="00ED41B4">
          <w:rPr>
            <w:rFonts w:ascii="Angsana New" w:eastAsia="Times New Roman" w:hAnsi="Angsana New" w:cs="Angsana New"/>
            <w:color w:val="222222"/>
            <w:sz w:val="31"/>
            <w:szCs w:val="31"/>
            <w:lang w:eastAsia="en-IN"/>
          </w:rPr>
          <w:fldChar w:fldCharType="separate"/>
        </w:r>
        <w:r w:rsidRPr="00ED41B4">
          <w:rPr>
            <w:rFonts w:ascii="Angsana New" w:eastAsia="Times New Roman" w:hAnsi="Angsana New" w:cs="Angsana New"/>
            <w:color w:val="777777"/>
            <w:sz w:val="31"/>
            <w:szCs w:val="31"/>
            <w:u w:val="single"/>
            <w:bdr w:val="none" w:sz="0" w:space="0" w:color="auto" w:frame="1"/>
            <w:lang w:eastAsia="en-IN"/>
          </w:rPr>
          <w:t>Writing Test Cases from SRS Document</w:t>
        </w:r>
        <w:r w:rsidRPr="00ED41B4">
          <w:rPr>
            <w:rFonts w:ascii="Angsana New" w:eastAsia="Times New Roman" w:hAnsi="Angsana New" w:cs="Angsana New"/>
            <w:color w:val="222222"/>
            <w:sz w:val="31"/>
            <w:szCs w:val="31"/>
            <w:lang w:eastAsia="en-IN"/>
          </w:rPr>
          <w:fldChar w:fldCharType="end"/>
        </w:r>
      </w:ins>
    </w:p>
    <w:p w:rsidR="006C17D3" w:rsidRPr="00ED41B4" w:rsidRDefault="006C17D3" w:rsidP="006C17D3">
      <w:pPr>
        <w:numPr>
          <w:ilvl w:val="0"/>
          <w:numId w:val="1"/>
        </w:numPr>
        <w:shd w:val="clear" w:color="auto" w:fill="FFFFFF"/>
        <w:spacing w:after="0" w:line="369" w:lineRule="atLeast"/>
        <w:rPr>
          <w:ins w:id="16" w:author="Unknown"/>
          <w:rFonts w:ascii="Angsana New" w:eastAsia="Times New Roman" w:hAnsi="Angsana New" w:cs="Angsana New"/>
          <w:color w:val="222222"/>
          <w:sz w:val="31"/>
          <w:szCs w:val="31"/>
          <w:lang w:eastAsia="en-IN"/>
        </w:rPr>
      </w:pPr>
      <w:ins w:id="17" w:author="Unknown">
        <w:r w:rsidRPr="00ED41B4">
          <w:rPr>
            <w:rFonts w:ascii="Angsana New" w:eastAsia="Times New Roman" w:hAnsi="Angsana New" w:cs="Angsana New"/>
            <w:b/>
            <w:bCs/>
            <w:color w:val="222222"/>
            <w:sz w:val="31"/>
            <w:szCs w:val="31"/>
            <w:lang w:eastAsia="en-IN"/>
          </w:rPr>
          <w:t>Day 5:</w:t>
        </w:r>
        <w:r w:rsidRPr="00ED41B4">
          <w:rPr>
            <w:rFonts w:ascii="Angsana New" w:eastAsia="Times New Roman" w:hAnsi="Angsana New" w:cs="Angsana New"/>
            <w:color w:val="222222"/>
            <w:sz w:val="31"/>
            <w:szCs w:val="31"/>
            <w:lang w:eastAsia="en-IN"/>
          </w:rPr>
          <w:t> </w:t>
        </w:r>
        <w:r w:rsidRPr="00ED41B4">
          <w:rPr>
            <w:rFonts w:ascii="Angsana New" w:eastAsia="Times New Roman" w:hAnsi="Angsana New" w:cs="Angsana New"/>
            <w:color w:val="222222"/>
            <w:sz w:val="31"/>
            <w:szCs w:val="31"/>
            <w:lang w:eastAsia="en-IN"/>
          </w:rPr>
          <w:fldChar w:fldCharType="begin"/>
        </w:r>
        <w:r w:rsidRPr="00ED41B4">
          <w:rPr>
            <w:rFonts w:ascii="Angsana New" w:eastAsia="Times New Roman" w:hAnsi="Angsana New" w:cs="Angsana New"/>
            <w:color w:val="222222"/>
            <w:sz w:val="31"/>
            <w:szCs w:val="31"/>
            <w:lang w:eastAsia="en-IN"/>
          </w:rPr>
          <w:instrText xml:space="preserve"> HYPERLINK "http://www.softwaretestinghelp.com/test-execution-software-testing-qa-training-on-a-live-project-day-5/" \o "Test execution" </w:instrText>
        </w:r>
        <w:r w:rsidRPr="00ED41B4">
          <w:rPr>
            <w:rFonts w:ascii="Angsana New" w:eastAsia="Times New Roman" w:hAnsi="Angsana New" w:cs="Angsana New"/>
            <w:color w:val="222222"/>
            <w:sz w:val="31"/>
            <w:szCs w:val="31"/>
            <w:lang w:eastAsia="en-IN"/>
          </w:rPr>
          <w:fldChar w:fldCharType="separate"/>
        </w:r>
        <w:r w:rsidRPr="00ED41B4">
          <w:rPr>
            <w:rFonts w:ascii="Angsana New" w:eastAsia="Times New Roman" w:hAnsi="Angsana New" w:cs="Angsana New"/>
            <w:color w:val="777777"/>
            <w:sz w:val="31"/>
            <w:szCs w:val="31"/>
            <w:u w:val="single"/>
            <w:bdr w:val="none" w:sz="0" w:space="0" w:color="auto" w:frame="1"/>
            <w:lang w:eastAsia="en-IN"/>
          </w:rPr>
          <w:t>Test Execution</w:t>
        </w:r>
        <w:r w:rsidRPr="00ED41B4">
          <w:rPr>
            <w:rFonts w:ascii="Angsana New" w:eastAsia="Times New Roman" w:hAnsi="Angsana New" w:cs="Angsana New"/>
            <w:color w:val="222222"/>
            <w:sz w:val="31"/>
            <w:szCs w:val="31"/>
            <w:lang w:eastAsia="en-IN"/>
          </w:rPr>
          <w:fldChar w:fldCharType="end"/>
        </w:r>
      </w:ins>
    </w:p>
    <w:p w:rsidR="006C17D3" w:rsidRPr="00ED41B4" w:rsidRDefault="006C17D3" w:rsidP="006C17D3">
      <w:pPr>
        <w:numPr>
          <w:ilvl w:val="0"/>
          <w:numId w:val="1"/>
        </w:numPr>
        <w:shd w:val="clear" w:color="auto" w:fill="FFFFFF"/>
        <w:spacing w:after="0" w:line="369" w:lineRule="atLeast"/>
        <w:rPr>
          <w:ins w:id="18" w:author="Unknown"/>
          <w:rFonts w:ascii="Angsana New" w:eastAsia="Times New Roman" w:hAnsi="Angsana New" w:cs="Angsana New"/>
          <w:color w:val="222222"/>
          <w:sz w:val="31"/>
          <w:szCs w:val="31"/>
          <w:lang w:eastAsia="en-IN"/>
        </w:rPr>
      </w:pPr>
      <w:ins w:id="19" w:author="Unknown">
        <w:r w:rsidRPr="00ED41B4">
          <w:rPr>
            <w:rFonts w:ascii="Angsana New" w:eastAsia="Times New Roman" w:hAnsi="Angsana New" w:cs="Angsana New"/>
            <w:b/>
            <w:bCs/>
            <w:color w:val="222222"/>
            <w:sz w:val="31"/>
            <w:szCs w:val="31"/>
            <w:lang w:eastAsia="en-IN"/>
          </w:rPr>
          <w:t>Day 6:</w:t>
        </w:r>
        <w:r w:rsidRPr="00ED41B4">
          <w:rPr>
            <w:rFonts w:ascii="Angsana New" w:eastAsia="Times New Roman" w:hAnsi="Angsana New" w:cs="Angsana New"/>
            <w:color w:val="222222"/>
            <w:sz w:val="31"/>
            <w:szCs w:val="31"/>
            <w:lang w:eastAsia="en-IN"/>
          </w:rPr>
          <w:t> </w:t>
        </w:r>
        <w:r w:rsidRPr="00ED41B4">
          <w:rPr>
            <w:rFonts w:ascii="Angsana New" w:eastAsia="Times New Roman" w:hAnsi="Angsana New" w:cs="Angsana New"/>
            <w:color w:val="222222"/>
            <w:sz w:val="31"/>
            <w:szCs w:val="31"/>
            <w:lang w:eastAsia="en-IN"/>
          </w:rPr>
          <w:fldChar w:fldCharType="begin"/>
        </w:r>
        <w:r w:rsidRPr="00ED41B4">
          <w:rPr>
            <w:rFonts w:ascii="Angsana New" w:eastAsia="Times New Roman" w:hAnsi="Angsana New" w:cs="Angsana New"/>
            <w:color w:val="222222"/>
            <w:sz w:val="31"/>
            <w:szCs w:val="31"/>
            <w:lang w:eastAsia="en-IN"/>
          </w:rPr>
          <w:instrText xml:space="preserve"> HYPERLINK "http://www.softwaretestinghelp.com/bug-tracking-test-metrics-and-test-sign-off-free-qa-training-day-6/" \o "QA Sign off" </w:instrText>
        </w:r>
        <w:r w:rsidRPr="00ED41B4">
          <w:rPr>
            <w:rFonts w:ascii="Angsana New" w:eastAsia="Times New Roman" w:hAnsi="Angsana New" w:cs="Angsana New"/>
            <w:color w:val="222222"/>
            <w:sz w:val="31"/>
            <w:szCs w:val="31"/>
            <w:lang w:eastAsia="en-IN"/>
          </w:rPr>
          <w:fldChar w:fldCharType="separate"/>
        </w:r>
        <w:r w:rsidRPr="00ED41B4">
          <w:rPr>
            <w:rFonts w:ascii="Angsana New" w:eastAsia="Times New Roman" w:hAnsi="Angsana New" w:cs="Angsana New"/>
            <w:color w:val="777777"/>
            <w:sz w:val="31"/>
            <w:szCs w:val="31"/>
            <w:u w:val="single"/>
            <w:bdr w:val="none" w:sz="0" w:space="0" w:color="auto" w:frame="1"/>
            <w:lang w:eastAsia="en-IN"/>
          </w:rPr>
          <w:t>Bug Tracking, Test Metrics, and Test Sign off</w:t>
        </w:r>
        <w:r w:rsidRPr="00ED41B4">
          <w:rPr>
            <w:rFonts w:ascii="Angsana New" w:eastAsia="Times New Roman" w:hAnsi="Angsana New" w:cs="Angsana New"/>
            <w:color w:val="222222"/>
            <w:sz w:val="31"/>
            <w:szCs w:val="31"/>
            <w:lang w:eastAsia="en-IN"/>
          </w:rPr>
          <w:fldChar w:fldCharType="end"/>
        </w:r>
      </w:ins>
    </w:p>
    <w:p w:rsidR="006C17D3" w:rsidRPr="00ED41B4" w:rsidRDefault="006C17D3" w:rsidP="006C17D3">
      <w:pPr>
        <w:shd w:val="clear" w:color="auto" w:fill="FFFFFF"/>
        <w:spacing w:after="369" w:line="369" w:lineRule="atLeast"/>
        <w:rPr>
          <w:ins w:id="20" w:author="Unknown"/>
          <w:rFonts w:ascii="Angsana New" w:eastAsia="Times New Roman" w:hAnsi="Angsana New" w:cs="Angsana New"/>
          <w:color w:val="222222"/>
          <w:sz w:val="31"/>
          <w:szCs w:val="31"/>
          <w:lang w:eastAsia="en-IN"/>
        </w:rPr>
      </w:pPr>
      <w:ins w:id="21" w:author="Unknown">
        <w:r w:rsidRPr="00ED41B4">
          <w:rPr>
            <w:rFonts w:ascii="Angsana New" w:eastAsia="Times New Roman" w:hAnsi="Angsana New" w:cs="Angsana New"/>
            <w:color w:val="222222"/>
            <w:sz w:val="31"/>
            <w:szCs w:val="31"/>
            <w:lang w:eastAsia="en-IN"/>
          </w:rPr>
          <w:t>*******************</w:t>
        </w:r>
      </w:ins>
    </w:p>
    <w:p w:rsidR="006C17D3" w:rsidRPr="00ED41B4" w:rsidRDefault="006C17D3" w:rsidP="006C17D3">
      <w:pPr>
        <w:shd w:val="clear" w:color="auto" w:fill="FFFFFF"/>
        <w:spacing w:after="0" w:line="369" w:lineRule="atLeast"/>
        <w:rPr>
          <w:ins w:id="22" w:author="Unknown"/>
          <w:rFonts w:ascii="Angsana New" w:eastAsia="Times New Roman" w:hAnsi="Angsana New" w:cs="Angsana New"/>
          <w:color w:val="222222"/>
          <w:sz w:val="31"/>
          <w:szCs w:val="31"/>
          <w:lang w:eastAsia="en-IN"/>
        </w:rPr>
      </w:pPr>
      <w:ins w:id="23" w:author="Unknown">
        <w:r w:rsidRPr="00ED41B4">
          <w:rPr>
            <w:rFonts w:ascii="Angsana New" w:eastAsia="Times New Roman" w:hAnsi="Angsana New" w:cs="Angsana New"/>
            <w:b/>
            <w:bCs/>
            <w:color w:val="222222"/>
            <w:sz w:val="31"/>
            <w:szCs w:val="31"/>
            <w:u w:val="single"/>
            <w:lang w:eastAsia="en-IN"/>
          </w:rPr>
          <w:t>Why this Free QA Training?</w:t>
        </w:r>
      </w:ins>
    </w:p>
    <w:p w:rsidR="006C17D3" w:rsidRPr="00ED41B4" w:rsidRDefault="006C17D3" w:rsidP="006C17D3">
      <w:pPr>
        <w:shd w:val="clear" w:color="auto" w:fill="FFFFFF"/>
        <w:spacing w:after="0" w:line="369" w:lineRule="atLeast"/>
        <w:rPr>
          <w:ins w:id="24" w:author="Unknown"/>
          <w:rFonts w:ascii="Angsana New" w:eastAsia="Times New Roman" w:hAnsi="Angsana New" w:cs="Angsana New"/>
          <w:color w:val="222222"/>
          <w:sz w:val="31"/>
          <w:szCs w:val="31"/>
          <w:lang w:eastAsia="en-IN"/>
        </w:rPr>
      </w:pPr>
      <w:ins w:id="25" w:author="Unknown">
        <w:r w:rsidRPr="00ED41B4">
          <w:rPr>
            <w:rFonts w:ascii="Angsana New" w:eastAsia="Times New Roman" w:hAnsi="Angsana New" w:cs="Angsana New"/>
            <w:color w:val="222222"/>
            <w:sz w:val="31"/>
            <w:szCs w:val="31"/>
            <w:lang w:eastAsia="en-IN"/>
          </w:rPr>
          <w:t>We get many queries from our readers to share our experience on the </w:t>
        </w:r>
        <w:r w:rsidRPr="00ED41B4">
          <w:rPr>
            <w:rFonts w:ascii="Angsana New" w:eastAsia="Times New Roman" w:hAnsi="Angsana New" w:cs="Angsana New"/>
            <w:color w:val="222222"/>
            <w:sz w:val="31"/>
            <w:szCs w:val="31"/>
            <w:lang w:eastAsia="en-IN"/>
          </w:rPr>
          <w:fldChar w:fldCharType="begin"/>
        </w:r>
        <w:r w:rsidRPr="00ED41B4">
          <w:rPr>
            <w:rFonts w:ascii="Angsana New" w:eastAsia="Times New Roman" w:hAnsi="Angsana New" w:cs="Angsana New"/>
            <w:color w:val="222222"/>
            <w:sz w:val="31"/>
            <w:szCs w:val="31"/>
            <w:lang w:eastAsia="en-IN"/>
          </w:rPr>
          <w:instrText xml:space="preserve"> HYPERLINK "http://www.softwaretestinghelp.com/what-is-actual-testing-process-in-practical-or-company-environment/" \o "Software testing QA Process" </w:instrText>
        </w:r>
        <w:r w:rsidRPr="00ED41B4">
          <w:rPr>
            <w:rFonts w:ascii="Angsana New" w:eastAsia="Times New Roman" w:hAnsi="Angsana New" w:cs="Angsana New"/>
            <w:color w:val="222222"/>
            <w:sz w:val="31"/>
            <w:szCs w:val="31"/>
            <w:lang w:eastAsia="en-IN"/>
          </w:rPr>
          <w:fldChar w:fldCharType="separate"/>
        </w:r>
        <w:r w:rsidRPr="00ED41B4">
          <w:rPr>
            <w:rFonts w:ascii="Angsana New" w:eastAsia="Times New Roman" w:hAnsi="Angsana New" w:cs="Angsana New"/>
            <w:color w:val="777777"/>
            <w:sz w:val="31"/>
            <w:szCs w:val="31"/>
            <w:u w:val="single"/>
            <w:bdr w:val="none" w:sz="0" w:space="0" w:color="auto" w:frame="1"/>
            <w:lang w:eastAsia="en-IN"/>
          </w:rPr>
          <w:t>exact software testing process</w:t>
        </w:r>
        <w:r w:rsidRPr="00ED41B4">
          <w:rPr>
            <w:rFonts w:ascii="Angsana New" w:eastAsia="Times New Roman" w:hAnsi="Angsana New" w:cs="Angsana New"/>
            <w:color w:val="222222"/>
            <w:sz w:val="31"/>
            <w:szCs w:val="31"/>
            <w:lang w:eastAsia="en-IN"/>
          </w:rPr>
          <w:fldChar w:fldCharType="end"/>
        </w:r>
        <w:r w:rsidRPr="00ED41B4">
          <w:rPr>
            <w:rFonts w:ascii="Angsana New" w:eastAsia="Times New Roman" w:hAnsi="Angsana New" w:cs="Angsana New"/>
            <w:color w:val="222222"/>
            <w:sz w:val="31"/>
            <w:szCs w:val="31"/>
            <w:lang w:eastAsia="en-IN"/>
          </w:rPr>
          <w:t> followed by the software testing teams. So we decided to document this complete STLC with the help of a sample live application which is available to test on the Internet.</w:t>
        </w:r>
      </w:ins>
    </w:p>
    <w:p w:rsidR="006C17D3" w:rsidRPr="00ED41B4" w:rsidRDefault="006C17D3" w:rsidP="006C17D3">
      <w:pPr>
        <w:shd w:val="clear" w:color="auto" w:fill="FFFFFF"/>
        <w:spacing w:after="0" w:line="369" w:lineRule="atLeast"/>
        <w:rPr>
          <w:ins w:id="26" w:author="Unknown"/>
          <w:rFonts w:ascii="Angsana New" w:eastAsia="Times New Roman" w:hAnsi="Angsana New" w:cs="Angsana New"/>
          <w:color w:val="222222"/>
          <w:sz w:val="31"/>
          <w:szCs w:val="31"/>
          <w:lang w:eastAsia="en-IN"/>
        </w:rPr>
      </w:pPr>
      <w:ins w:id="27" w:author="Unknown">
        <w:r w:rsidRPr="00ED41B4">
          <w:rPr>
            <w:rFonts w:ascii="Angsana New" w:eastAsia="Times New Roman" w:hAnsi="Angsana New" w:cs="Angsana New"/>
            <w:color w:val="222222"/>
            <w:sz w:val="31"/>
            <w:szCs w:val="31"/>
            <w:lang w:eastAsia="en-IN"/>
          </w:rPr>
          <w:t>We will be using this live project for our software testing training series. We strongly recommend you to closely follow this series as it is going to be a crash course to learn and implement </w:t>
        </w:r>
        <w:r w:rsidRPr="00ED41B4">
          <w:rPr>
            <w:rFonts w:ascii="Angsana New" w:eastAsia="Times New Roman" w:hAnsi="Angsana New" w:cs="Angsana New"/>
            <w:color w:val="222222"/>
            <w:sz w:val="31"/>
            <w:szCs w:val="31"/>
            <w:lang w:eastAsia="en-IN"/>
          </w:rPr>
          <w:fldChar w:fldCharType="begin"/>
        </w:r>
        <w:r w:rsidRPr="00ED41B4">
          <w:rPr>
            <w:rFonts w:ascii="Angsana New" w:eastAsia="Times New Roman" w:hAnsi="Angsana New" w:cs="Angsana New"/>
            <w:color w:val="222222"/>
            <w:sz w:val="31"/>
            <w:szCs w:val="31"/>
            <w:lang w:eastAsia="en-IN"/>
          </w:rPr>
          <w:instrText xml:space="preserve"> HYPERLINK "http://www.softwaretestinghelp.com/category/testing-best-practices/" \o "Software testing best practices" </w:instrText>
        </w:r>
        <w:r w:rsidRPr="00ED41B4">
          <w:rPr>
            <w:rFonts w:ascii="Angsana New" w:eastAsia="Times New Roman" w:hAnsi="Angsana New" w:cs="Angsana New"/>
            <w:color w:val="222222"/>
            <w:sz w:val="31"/>
            <w:szCs w:val="31"/>
            <w:lang w:eastAsia="en-IN"/>
          </w:rPr>
          <w:fldChar w:fldCharType="separate"/>
        </w:r>
        <w:r w:rsidRPr="00ED41B4">
          <w:rPr>
            <w:rFonts w:ascii="Angsana New" w:eastAsia="Times New Roman" w:hAnsi="Angsana New" w:cs="Angsana New"/>
            <w:color w:val="777777"/>
            <w:sz w:val="31"/>
            <w:szCs w:val="31"/>
            <w:u w:val="single"/>
            <w:bdr w:val="none" w:sz="0" w:space="0" w:color="auto" w:frame="1"/>
            <w:lang w:eastAsia="en-IN"/>
          </w:rPr>
          <w:t>testing practices</w:t>
        </w:r>
        <w:r w:rsidRPr="00ED41B4">
          <w:rPr>
            <w:rFonts w:ascii="Angsana New" w:eastAsia="Times New Roman" w:hAnsi="Angsana New" w:cs="Angsana New"/>
            <w:color w:val="222222"/>
            <w:sz w:val="31"/>
            <w:szCs w:val="31"/>
            <w:lang w:eastAsia="en-IN"/>
          </w:rPr>
          <w:fldChar w:fldCharType="end"/>
        </w:r>
        <w:r w:rsidRPr="00ED41B4">
          <w:rPr>
            <w:rFonts w:ascii="Angsana New" w:eastAsia="Times New Roman" w:hAnsi="Angsana New" w:cs="Angsana New"/>
            <w:color w:val="222222"/>
            <w:sz w:val="31"/>
            <w:szCs w:val="31"/>
            <w:lang w:eastAsia="en-IN"/>
          </w:rPr>
          <w:t> on a live application.</w:t>
        </w:r>
      </w:ins>
    </w:p>
    <w:p w:rsidR="006C17D3" w:rsidRPr="00ED41B4" w:rsidRDefault="006C17D3" w:rsidP="006C17D3">
      <w:pPr>
        <w:shd w:val="clear" w:color="auto" w:fill="FFFFFF"/>
        <w:spacing w:after="0" w:line="369" w:lineRule="atLeast"/>
        <w:rPr>
          <w:ins w:id="28" w:author="Unknown"/>
          <w:rFonts w:ascii="Angsana New" w:eastAsia="Times New Roman" w:hAnsi="Angsana New" w:cs="Angsana New"/>
          <w:color w:val="222222"/>
          <w:sz w:val="31"/>
          <w:szCs w:val="31"/>
          <w:lang w:eastAsia="en-IN"/>
        </w:rPr>
      </w:pPr>
      <w:r w:rsidRPr="00ED41B4">
        <w:rPr>
          <w:rFonts w:ascii="Angsana New" w:eastAsia="Times New Roman" w:hAnsi="Angsana New" w:cs="Angsana New"/>
          <w:noProof/>
          <w:color w:val="777777"/>
          <w:sz w:val="31"/>
          <w:szCs w:val="31"/>
          <w:bdr w:val="none" w:sz="0" w:space="0" w:color="auto" w:frame="1"/>
          <w:lang w:eastAsia="en-IN"/>
        </w:rPr>
        <w:lastRenderedPageBreak/>
        <w:drawing>
          <wp:inline distT="0" distB="0" distL="0" distR="0" wp14:anchorId="0ECF4AB0" wp14:editId="4170FEA1">
            <wp:extent cx="4572000" cy="1552575"/>
            <wp:effectExtent l="0" t="0" r="0" b="9525"/>
            <wp:docPr id="2" name="Picture 2" descr="software testing training cours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testing training course 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1552575"/>
                    </a:xfrm>
                    <a:prstGeom prst="rect">
                      <a:avLst/>
                    </a:prstGeom>
                    <a:noFill/>
                    <a:ln>
                      <a:noFill/>
                    </a:ln>
                  </pic:spPr>
                </pic:pic>
              </a:graphicData>
            </a:graphic>
          </wp:inline>
        </w:drawing>
      </w:r>
    </w:p>
    <w:p w:rsidR="006C17D3" w:rsidRPr="00ED41B4" w:rsidRDefault="006C17D3" w:rsidP="006C17D3">
      <w:pPr>
        <w:shd w:val="clear" w:color="auto" w:fill="FFFFFF"/>
        <w:spacing w:before="400" w:after="133" w:line="267" w:lineRule="atLeast"/>
        <w:outlineLvl w:val="2"/>
        <w:rPr>
          <w:ins w:id="29" w:author="Unknown"/>
          <w:rFonts w:ascii="Angsana New" w:eastAsia="Times New Roman" w:hAnsi="Angsana New" w:cs="Angsana New"/>
          <w:b/>
          <w:bCs/>
          <w:color w:val="000000"/>
          <w:sz w:val="43"/>
          <w:szCs w:val="43"/>
          <w:lang w:eastAsia="en-IN"/>
        </w:rPr>
      </w:pPr>
      <w:ins w:id="30" w:author="Unknown">
        <w:r w:rsidRPr="00ED41B4">
          <w:rPr>
            <w:rFonts w:ascii="Angsana New" w:eastAsia="Times New Roman" w:hAnsi="Angsana New" w:cs="Angsana New"/>
            <w:b/>
            <w:bCs/>
            <w:color w:val="000000"/>
            <w:sz w:val="43"/>
            <w:szCs w:val="43"/>
            <w:lang w:eastAsia="en-IN"/>
          </w:rPr>
          <w:t>Software Testing Training on Live Project – What is it?</w:t>
        </w:r>
      </w:ins>
    </w:p>
    <w:p w:rsidR="006C17D3" w:rsidRPr="00ED41B4" w:rsidRDefault="006C17D3" w:rsidP="006C17D3">
      <w:pPr>
        <w:shd w:val="clear" w:color="auto" w:fill="FFFFFF"/>
        <w:spacing w:after="369" w:line="369" w:lineRule="atLeast"/>
        <w:rPr>
          <w:ins w:id="31" w:author="Unknown"/>
          <w:rFonts w:ascii="Angsana New" w:eastAsia="Times New Roman" w:hAnsi="Angsana New" w:cs="Angsana New"/>
          <w:color w:val="222222"/>
          <w:sz w:val="31"/>
          <w:szCs w:val="31"/>
          <w:lang w:eastAsia="en-IN"/>
        </w:rPr>
      </w:pPr>
      <w:ins w:id="32" w:author="Unknown">
        <w:r w:rsidRPr="00ED41B4">
          <w:rPr>
            <w:rFonts w:ascii="Angsana New" w:eastAsia="Times New Roman" w:hAnsi="Angsana New" w:cs="Angsana New"/>
            <w:color w:val="222222"/>
            <w:sz w:val="31"/>
            <w:szCs w:val="31"/>
            <w:lang w:eastAsia="en-IN"/>
          </w:rPr>
          <w:t>Before we go any further, let me take a moment to explain what this software testing course series is all about and how it is going to take shape as we move forward.</w:t>
        </w:r>
      </w:ins>
    </w:p>
    <w:p w:rsidR="006C17D3" w:rsidRPr="00ED41B4" w:rsidRDefault="006C17D3" w:rsidP="006C17D3">
      <w:pPr>
        <w:shd w:val="clear" w:color="auto" w:fill="FFFFFF"/>
        <w:spacing w:after="0" w:line="369" w:lineRule="atLeast"/>
        <w:rPr>
          <w:ins w:id="33" w:author="Unknown"/>
          <w:rFonts w:ascii="Angsana New" w:eastAsia="Times New Roman" w:hAnsi="Angsana New" w:cs="Angsana New"/>
          <w:color w:val="222222"/>
          <w:sz w:val="31"/>
          <w:szCs w:val="31"/>
          <w:lang w:eastAsia="en-IN"/>
        </w:rPr>
      </w:pPr>
      <w:ins w:id="34" w:author="Unknown">
        <w:r w:rsidRPr="00ED41B4">
          <w:rPr>
            <w:rFonts w:ascii="Angsana New" w:eastAsia="Times New Roman" w:hAnsi="Angsana New" w:cs="Angsana New"/>
            <w:b/>
            <w:bCs/>
            <w:color w:val="222222"/>
            <w:sz w:val="31"/>
            <w:szCs w:val="31"/>
            <w:lang w:eastAsia="en-IN"/>
          </w:rPr>
          <w:t>We picked a live application (whose details are below) and start with:</w:t>
        </w:r>
      </w:ins>
    </w:p>
    <w:p w:rsidR="006C17D3" w:rsidRPr="00ED41B4" w:rsidRDefault="006C17D3" w:rsidP="006C17D3">
      <w:pPr>
        <w:numPr>
          <w:ilvl w:val="0"/>
          <w:numId w:val="2"/>
        </w:numPr>
        <w:shd w:val="clear" w:color="auto" w:fill="FFFFFF"/>
        <w:spacing w:after="0" w:line="369" w:lineRule="atLeast"/>
        <w:rPr>
          <w:ins w:id="35" w:author="Unknown"/>
          <w:rFonts w:ascii="Angsana New" w:eastAsia="Times New Roman" w:hAnsi="Angsana New" w:cs="Angsana New"/>
          <w:color w:val="222222"/>
          <w:sz w:val="31"/>
          <w:szCs w:val="31"/>
          <w:lang w:eastAsia="en-IN"/>
        </w:rPr>
      </w:pPr>
      <w:ins w:id="36" w:author="Unknown">
        <w:r w:rsidRPr="00ED41B4">
          <w:rPr>
            <w:rFonts w:ascii="Angsana New" w:eastAsia="Times New Roman" w:hAnsi="Angsana New" w:cs="Angsana New"/>
            <w:color w:val="222222"/>
            <w:sz w:val="31"/>
            <w:szCs w:val="31"/>
            <w:lang w:eastAsia="en-IN"/>
          </w:rPr>
          <w:fldChar w:fldCharType="begin"/>
        </w:r>
        <w:r w:rsidRPr="00ED41B4">
          <w:rPr>
            <w:rFonts w:ascii="Angsana New" w:eastAsia="Times New Roman" w:hAnsi="Angsana New" w:cs="Angsana New"/>
            <w:color w:val="222222"/>
            <w:sz w:val="31"/>
            <w:szCs w:val="31"/>
            <w:lang w:eastAsia="en-IN"/>
          </w:rPr>
          <w:instrText xml:space="preserve"> HYPERLINK "http://www.softwaretestinghelp.com/how-to-test-software-requirements-specification-srs/" \o "How to test SRS" </w:instrText>
        </w:r>
        <w:r w:rsidRPr="00ED41B4">
          <w:rPr>
            <w:rFonts w:ascii="Angsana New" w:eastAsia="Times New Roman" w:hAnsi="Angsana New" w:cs="Angsana New"/>
            <w:color w:val="222222"/>
            <w:sz w:val="31"/>
            <w:szCs w:val="31"/>
            <w:lang w:eastAsia="en-IN"/>
          </w:rPr>
          <w:fldChar w:fldCharType="separate"/>
        </w:r>
        <w:r w:rsidRPr="00ED41B4">
          <w:rPr>
            <w:rFonts w:ascii="Angsana New" w:eastAsia="Times New Roman" w:hAnsi="Angsana New" w:cs="Angsana New"/>
            <w:color w:val="777777"/>
            <w:sz w:val="31"/>
            <w:szCs w:val="31"/>
            <w:u w:val="single"/>
            <w:bdr w:val="none" w:sz="0" w:space="0" w:color="auto" w:frame="1"/>
            <w:lang w:eastAsia="en-IN"/>
          </w:rPr>
          <w:t>SRS review</w:t>
        </w:r>
        <w:r w:rsidRPr="00ED41B4">
          <w:rPr>
            <w:rFonts w:ascii="Angsana New" w:eastAsia="Times New Roman" w:hAnsi="Angsana New" w:cs="Angsana New"/>
            <w:color w:val="222222"/>
            <w:sz w:val="31"/>
            <w:szCs w:val="31"/>
            <w:lang w:eastAsia="en-IN"/>
          </w:rPr>
          <w:fldChar w:fldCharType="end"/>
        </w:r>
      </w:ins>
    </w:p>
    <w:p w:rsidR="006C17D3" w:rsidRPr="00ED41B4" w:rsidRDefault="006C17D3" w:rsidP="006C17D3">
      <w:pPr>
        <w:numPr>
          <w:ilvl w:val="0"/>
          <w:numId w:val="2"/>
        </w:numPr>
        <w:shd w:val="clear" w:color="auto" w:fill="FFFFFF"/>
        <w:spacing w:after="0" w:line="369" w:lineRule="atLeast"/>
        <w:rPr>
          <w:ins w:id="37" w:author="Unknown"/>
          <w:rFonts w:ascii="Angsana New" w:eastAsia="Times New Roman" w:hAnsi="Angsana New" w:cs="Angsana New"/>
          <w:color w:val="222222"/>
          <w:sz w:val="31"/>
          <w:szCs w:val="31"/>
          <w:lang w:eastAsia="en-IN"/>
        </w:rPr>
      </w:pPr>
      <w:ins w:id="38" w:author="Unknown">
        <w:r w:rsidRPr="00ED41B4">
          <w:rPr>
            <w:rFonts w:ascii="Angsana New" w:eastAsia="Times New Roman" w:hAnsi="Angsana New" w:cs="Angsana New"/>
            <w:color w:val="222222"/>
            <w:sz w:val="31"/>
            <w:szCs w:val="31"/>
            <w:lang w:eastAsia="en-IN"/>
          </w:rPr>
          <w:t>writing </w:t>
        </w:r>
        <w:r w:rsidRPr="00ED41B4">
          <w:rPr>
            <w:rFonts w:ascii="Angsana New" w:eastAsia="Times New Roman" w:hAnsi="Angsana New" w:cs="Angsana New"/>
            <w:color w:val="222222"/>
            <w:sz w:val="31"/>
            <w:szCs w:val="31"/>
            <w:lang w:eastAsia="en-IN"/>
          </w:rPr>
          <w:fldChar w:fldCharType="begin"/>
        </w:r>
        <w:r w:rsidRPr="00ED41B4">
          <w:rPr>
            <w:rFonts w:ascii="Angsana New" w:eastAsia="Times New Roman" w:hAnsi="Angsana New" w:cs="Angsana New"/>
            <w:color w:val="222222"/>
            <w:sz w:val="31"/>
            <w:szCs w:val="31"/>
            <w:lang w:eastAsia="en-IN"/>
          </w:rPr>
          <w:instrText xml:space="preserve"> HYPERLINK "http://www.softwaretestinghelp.com/sample-test-cases-testing-web-desktop-applications/" \o "Sample test scenarios" </w:instrText>
        </w:r>
        <w:r w:rsidRPr="00ED41B4">
          <w:rPr>
            <w:rFonts w:ascii="Angsana New" w:eastAsia="Times New Roman" w:hAnsi="Angsana New" w:cs="Angsana New"/>
            <w:color w:val="222222"/>
            <w:sz w:val="31"/>
            <w:szCs w:val="31"/>
            <w:lang w:eastAsia="en-IN"/>
          </w:rPr>
          <w:fldChar w:fldCharType="separate"/>
        </w:r>
        <w:r w:rsidRPr="00ED41B4">
          <w:rPr>
            <w:rFonts w:ascii="Angsana New" w:eastAsia="Times New Roman" w:hAnsi="Angsana New" w:cs="Angsana New"/>
            <w:color w:val="777777"/>
            <w:sz w:val="31"/>
            <w:szCs w:val="31"/>
            <w:u w:val="single"/>
            <w:bdr w:val="none" w:sz="0" w:space="0" w:color="auto" w:frame="1"/>
            <w:lang w:eastAsia="en-IN"/>
          </w:rPr>
          <w:t>test scenarios</w:t>
        </w:r>
        <w:r w:rsidRPr="00ED41B4">
          <w:rPr>
            <w:rFonts w:ascii="Angsana New" w:eastAsia="Times New Roman" w:hAnsi="Angsana New" w:cs="Angsana New"/>
            <w:color w:val="222222"/>
            <w:sz w:val="31"/>
            <w:szCs w:val="31"/>
            <w:lang w:eastAsia="en-IN"/>
          </w:rPr>
          <w:fldChar w:fldCharType="end"/>
        </w:r>
      </w:ins>
    </w:p>
    <w:p w:rsidR="006C17D3" w:rsidRPr="00ED41B4" w:rsidRDefault="006C17D3" w:rsidP="006C17D3">
      <w:pPr>
        <w:numPr>
          <w:ilvl w:val="0"/>
          <w:numId w:val="2"/>
        </w:numPr>
        <w:shd w:val="clear" w:color="auto" w:fill="FFFFFF"/>
        <w:spacing w:after="0" w:line="369" w:lineRule="atLeast"/>
        <w:rPr>
          <w:ins w:id="39" w:author="Unknown"/>
          <w:rFonts w:ascii="Angsana New" w:eastAsia="Times New Roman" w:hAnsi="Angsana New" w:cs="Angsana New"/>
          <w:color w:val="222222"/>
          <w:sz w:val="31"/>
          <w:szCs w:val="31"/>
          <w:lang w:eastAsia="en-IN"/>
        </w:rPr>
      </w:pPr>
      <w:ins w:id="40" w:author="Unknown">
        <w:r w:rsidRPr="00ED41B4">
          <w:rPr>
            <w:rFonts w:ascii="Angsana New" w:eastAsia="Times New Roman" w:hAnsi="Angsana New" w:cs="Angsana New"/>
            <w:color w:val="222222"/>
            <w:sz w:val="31"/>
            <w:szCs w:val="31"/>
            <w:lang w:eastAsia="en-IN"/>
          </w:rPr>
          <w:fldChar w:fldCharType="begin"/>
        </w:r>
        <w:r w:rsidRPr="00ED41B4">
          <w:rPr>
            <w:rFonts w:ascii="Angsana New" w:eastAsia="Times New Roman" w:hAnsi="Angsana New" w:cs="Angsana New"/>
            <w:color w:val="222222"/>
            <w:sz w:val="31"/>
            <w:szCs w:val="31"/>
            <w:lang w:eastAsia="en-IN"/>
          </w:rPr>
          <w:instrText xml:space="preserve"> HYPERLINK "http://www.softwaretestinghelp.com/automation-test-palnning/" \o "Test planning" </w:instrText>
        </w:r>
        <w:r w:rsidRPr="00ED41B4">
          <w:rPr>
            <w:rFonts w:ascii="Angsana New" w:eastAsia="Times New Roman" w:hAnsi="Angsana New" w:cs="Angsana New"/>
            <w:color w:val="222222"/>
            <w:sz w:val="31"/>
            <w:szCs w:val="31"/>
            <w:lang w:eastAsia="en-IN"/>
          </w:rPr>
          <w:fldChar w:fldCharType="separate"/>
        </w:r>
        <w:r w:rsidRPr="00ED41B4">
          <w:rPr>
            <w:rFonts w:ascii="Angsana New" w:eastAsia="Times New Roman" w:hAnsi="Angsana New" w:cs="Angsana New"/>
            <w:color w:val="777777"/>
            <w:sz w:val="31"/>
            <w:szCs w:val="31"/>
            <w:u w:val="single"/>
            <w:bdr w:val="none" w:sz="0" w:space="0" w:color="auto" w:frame="1"/>
            <w:lang w:eastAsia="en-IN"/>
          </w:rPr>
          <w:t>test planning</w:t>
        </w:r>
        <w:r w:rsidRPr="00ED41B4">
          <w:rPr>
            <w:rFonts w:ascii="Angsana New" w:eastAsia="Times New Roman" w:hAnsi="Angsana New" w:cs="Angsana New"/>
            <w:color w:val="222222"/>
            <w:sz w:val="31"/>
            <w:szCs w:val="31"/>
            <w:lang w:eastAsia="en-IN"/>
          </w:rPr>
          <w:fldChar w:fldCharType="end"/>
        </w:r>
      </w:ins>
    </w:p>
    <w:p w:rsidR="006C17D3" w:rsidRPr="00ED41B4" w:rsidRDefault="006C17D3" w:rsidP="006C17D3">
      <w:pPr>
        <w:numPr>
          <w:ilvl w:val="0"/>
          <w:numId w:val="2"/>
        </w:numPr>
        <w:shd w:val="clear" w:color="auto" w:fill="FFFFFF"/>
        <w:spacing w:after="0" w:line="369" w:lineRule="atLeast"/>
        <w:rPr>
          <w:ins w:id="41" w:author="Unknown"/>
          <w:rFonts w:ascii="Angsana New" w:eastAsia="Times New Roman" w:hAnsi="Angsana New" w:cs="Angsana New"/>
          <w:color w:val="222222"/>
          <w:sz w:val="31"/>
          <w:szCs w:val="31"/>
          <w:lang w:eastAsia="en-IN"/>
        </w:rPr>
      </w:pPr>
      <w:ins w:id="42" w:author="Unknown">
        <w:r w:rsidRPr="00ED41B4">
          <w:rPr>
            <w:rFonts w:ascii="Angsana New" w:eastAsia="Times New Roman" w:hAnsi="Angsana New" w:cs="Angsana New"/>
            <w:color w:val="222222"/>
            <w:sz w:val="31"/>
            <w:szCs w:val="31"/>
            <w:lang w:eastAsia="en-IN"/>
          </w:rPr>
          <w:fldChar w:fldCharType="begin"/>
        </w:r>
        <w:r w:rsidRPr="00ED41B4">
          <w:rPr>
            <w:rFonts w:ascii="Angsana New" w:eastAsia="Times New Roman" w:hAnsi="Angsana New" w:cs="Angsana New"/>
            <w:color w:val="222222"/>
            <w:sz w:val="31"/>
            <w:szCs w:val="31"/>
            <w:lang w:eastAsia="en-IN"/>
          </w:rPr>
          <w:instrText xml:space="preserve"> HYPERLINK "http://www.softwaretestinghelp.com/how-to-write-effective-test-cases-test-cases-procedures-and-definitions/" \o "Test cases desgin" </w:instrText>
        </w:r>
        <w:r w:rsidRPr="00ED41B4">
          <w:rPr>
            <w:rFonts w:ascii="Angsana New" w:eastAsia="Times New Roman" w:hAnsi="Angsana New" w:cs="Angsana New"/>
            <w:color w:val="222222"/>
            <w:sz w:val="31"/>
            <w:szCs w:val="31"/>
            <w:lang w:eastAsia="en-IN"/>
          </w:rPr>
          <w:fldChar w:fldCharType="separate"/>
        </w:r>
        <w:r w:rsidRPr="00ED41B4">
          <w:rPr>
            <w:rFonts w:ascii="Angsana New" w:eastAsia="Times New Roman" w:hAnsi="Angsana New" w:cs="Angsana New"/>
            <w:color w:val="777777"/>
            <w:sz w:val="31"/>
            <w:szCs w:val="31"/>
            <w:u w:val="single"/>
            <w:bdr w:val="none" w:sz="0" w:space="0" w:color="auto" w:frame="1"/>
            <w:lang w:eastAsia="en-IN"/>
          </w:rPr>
          <w:t>test case design</w:t>
        </w:r>
        <w:r w:rsidRPr="00ED41B4">
          <w:rPr>
            <w:rFonts w:ascii="Angsana New" w:eastAsia="Times New Roman" w:hAnsi="Angsana New" w:cs="Angsana New"/>
            <w:color w:val="222222"/>
            <w:sz w:val="31"/>
            <w:szCs w:val="31"/>
            <w:lang w:eastAsia="en-IN"/>
          </w:rPr>
          <w:fldChar w:fldCharType="end"/>
        </w:r>
      </w:ins>
    </w:p>
    <w:p w:rsidR="006C17D3" w:rsidRPr="00ED41B4" w:rsidRDefault="006C17D3" w:rsidP="006C17D3">
      <w:pPr>
        <w:numPr>
          <w:ilvl w:val="0"/>
          <w:numId w:val="2"/>
        </w:numPr>
        <w:shd w:val="clear" w:color="auto" w:fill="FFFFFF"/>
        <w:spacing w:after="0" w:line="369" w:lineRule="atLeast"/>
        <w:rPr>
          <w:ins w:id="43" w:author="Unknown"/>
          <w:rFonts w:ascii="Angsana New" w:eastAsia="Times New Roman" w:hAnsi="Angsana New" w:cs="Angsana New"/>
          <w:color w:val="222222"/>
          <w:sz w:val="31"/>
          <w:szCs w:val="31"/>
          <w:lang w:eastAsia="en-IN"/>
        </w:rPr>
      </w:pPr>
      <w:ins w:id="44" w:author="Unknown">
        <w:r w:rsidRPr="00ED41B4">
          <w:rPr>
            <w:rFonts w:ascii="Angsana New" w:eastAsia="Times New Roman" w:hAnsi="Angsana New" w:cs="Angsana New"/>
            <w:color w:val="222222"/>
            <w:sz w:val="31"/>
            <w:szCs w:val="31"/>
            <w:lang w:eastAsia="en-IN"/>
          </w:rPr>
          <w:fldChar w:fldCharType="begin"/>
        </w:r>
        <w:r w:rsidRPr="00ED41B4">
          <w:rPr>
            <w:rFonts w:ascii="Angsana New" w:eastAsia="Times New Roman" w:hAnsi="Angsana New" w:cs="Angsana New"/>
            <w:color w:val="222222"/>
            <w:sz w:val="31"/>
            <w:szCs w:val="31"/>
            <w:lang w:eastAsia="en-IN"/>
          </w:rPr>
          <w:instrText xml:space="preserve"> HYPERLINK "http://www.softwaretestinghelp.com/tips-to-design-test-data-before-executing-your-test-cases/" \o "Test data preparation tips" </w:instrText>
        </w:r>
        <w:r w:rsidRPr="00ED41B4">
          <w:rPr>
            <w:rFonts w:ascii="Angsana New" w:eastAsia="Times New Roman" w:hAnsi="Angsana New" w:cs="Angsana New"/>
            <w:color w:val="222222"/>
            <w:sz w:val="31"/>
            <w:szCs w:val="31"/>
            <w:lang w:eastAsia="en-IN"/>
          </w:rPr>
          <w:fldChar w:fldCharType="separate"/>
        </w:r>
        <w:r w:rsidRPr="00ED41B4">
          <w:rPr>
            <w:rFonts w:ascii="Angsana New" w:eastAsia="Times New Roman" w:hAnsi="Angsana New" w:cs="Angsana New"/>
            <w:color w:val="777777"/>
            <w:sz w:val="31"/>
            <w:szCs w:val="31"/>
            <w:u w:val="single"/>
            <w:bdr w:val="none" w:sz="0" w:space="0" w:color="auto" w:frame="1"/>
            <w:lang w:eastAsia="en-IN"/>
          </w:rPr>
          <w:t>test data identification</w:t>
        </w:r>
        <w:r w:rsidRPr="00ED41B4">
          <w:rPr>
            <w:rFonts w:ascii="Angsana New" w:eastAsia="Times New Roman" w:hAnsi="Angsana New" w:cs="Angsana New"/>
            <w:color w:val="222222"/>
            <w:sz w:val="31"/>
            <w:szCs w:val="31"/>
            <w:lang w:eastAsia="en-IN"/>
          </w:rPr>
          <w:fldChar w:fldCharType="end"/>
        </w:r>
      </w:ins>
    </w:p>
    <w:p w:rsidR="006C17D3" w:rsidRPr="00ED41B4" w:rsidRDefault="006C17D3" w:rsidP="006C17D3">
      <w:pPr>
        <w:numPr>
          <w:ilvl w:val="0"/>
          <w:numId w:val="2"/>
        </w:numPr>
        <w:shd w:val="clear" w:color="auto" w:fill="FFFFFF"/>
        <w:spacing w:after="0" w:line="369" w:lineRule="atLeast"/>
        <w:rPr>
          <w:ins w:id="45" w:author="Unknown"/>
          <w:rFonts w:ascii="Angsana New" w:eastAsia="Times New Roman" w:hAnsi="Angsana New" w:cs="Angsana New"/>
          <w:color w:val="222222"/>
          <w:sz w:val="31"/>
          <w:szCs w:val="31"/>
          <w:lang w:eastAsia="en-IN"/>
        </w:rPr>
      </w:pPr>
      <w:ins w:id="46" w:author="Unknown">
        <w:r w:rsidRPr="00ED41B4">
          <w:rPr>
            <w:rFonts w:ascii="Angsana New" w:eastAsia="Times New Roman" w:hAnsi="Angsana New" w:cs="Angsana New"/>
            <w:color w:val="222222"/>
            <w:sz w:val="31"/>
            <w:szCs w:val="31"/>
            <w:lang w:eastAsia="en-IN"/>
          </w:rPr>
          <w:t>test execution</w:t>
        </w:r>
      </w:ins>
    </w:p>
    <w:p w:rsidR="006C17D3" w:rsidRPr="00ED41B4" w:rsidRDefault="006C17D3" w:rsidP="006C17D3">
      <w:pPr>
        <w:numPr>
          <w:ilvl w:val="0"/>
          <w:numId w:val="2"/>
        </w:numPr>
        <w:shd w:val="clear" w:color="auto" w:fill="FFFFFF"/>
        <w:spacing w:after="0" w:line="369" w:lineRule="atLeast"/>
        <w:rPr>
          <w:ins w:id="47" w:author="Unknown"/>
          <w:rFonts w:ascii="Angsana New" w:eastAsia="Times New Roman" w:hAnsi="Angsana New" w:cs="Angsana New"/>
          <w:color w:val="222222"/>
          <w:sz w:val="31"/>
          <w:szCs w:val="31"/>
          <w:lang w:eastAsia="en-IN"/>
        </w:rPr>
      </w:pPr>
      <w:ins w:id="48" w:author="Unknown">
        <w:r w:rsidRPr="00ED41B4">
          <w:rPr>
            <w:rFonts w:ascii="Angsana New" w:eastAsia="Times New Roman" w:hAnsi="Angsana New" w:cs="Angsana New"/>
            <w:color w:val="222222"/>
            <w:sz w:val="31"/>
            <w:szCs w:val="31"/>
            <w:lang w:eastAsia="en-IN"/>
          </w:rPr>
          <w:fldChar w:fldCharType="begin"/>
        </w:r>
        <w:r w:rsidRPr="00ED41B4">
          <w:rPr>
            <w:rFonts w:ascii="Angsana New" w:eastAsia="Times New Roman" w:hAnsi="Angsana New" w:cs="Angsana New"/>
            <w:color w:val="222222"/>
            <w:sz w:val="31"/>
            <w:szCs w:val="31"/>
            <w:lang w:eastAsia="en-IN"/>
          </w:rPr>
          <w:instrText xml:space="preserve"> HYPERLINK "http://www.softwaretestinghelp.com/popular-bug-tracking-software/" \o "Defect management software" </w:instrText>
        </w:r>
        <w:r w:rsidRPr="00ED41B4">
          <w:rPr>
            <w:rFonts w:ascii="Angsana New" w:eastAsia="Times New Roman" w:hAnsi="Angsana New" w:cs="Angsana New"/>
            <w:color w:val="222222"/>
            <w:sz w:val="31"/>
            <w:szCs w:val="31"/>
            <w:lang w:eastAsia="en-IN"/>
          </w:rPr>
          <w:fldChar w:fldCharType="separate"/>
        </w:r>
        <w:r w:rsidRPr="00ED41B4">
          <w:rPr>
            <w:rFonts w:ascii="Angsana New" w:eastAsia="Times New Roman" w:hAnsi="Angsana New" w:cs="Angsana New"/>
            <w:color w:val="777777"/>
            <w:sz w:val="31"/>
            <w:szCs w:val="31"/>
            <w:u w:val="single"/>
            <w:bdr w:val="none" w:sz="0" w:space="0" w:color="auto" w:frame="1"/>
            <w:lang w:eastAsia="en-IN"/>
          </w:rPr>
          <w:t>defect management</w:t>
        </w:r>
        <w:r w:rsidRPr="00ED41B4">
          <w:rPr>
            <w:rFonts w:ascii="Angsana New" w:eastAsia="Times New Roman" w:hAnsi="Angsana New" w:cs="Angsana New"/>
            <w:color w:val="222222"/>
            <w:sz w:val="31"/>
            <w:szCs w:val="31"/>
            <w:lang w:eastAsia="en-IN"/>
          </w:rPr>
          <w:fldChar w:fldCharType="end"/>
        </w:r>
      </w:ins>
    </w:p>
    <w:p w:rsidR="006C17D3" w:rsidRPr="00ED41B4" w:rsidRDefault="006C17D3" w:rsidP="006C17D3">
      <w:pPr>
        <w:numPr>
          <w:ilvl w:val="0"/>
          <w:numId w:val="2"/>
        </w:numPr>
        <w:shd w:val="clear" w:color="auto" w:fill="FFFFFF"/>
        <w:spacing w:after="0" w:line="369" w:lineRule="atLeast"/>
        <w:rPr>
          <w:ins w:id="49" w:author="Unknown"/>
          <w:rFonts w:ascii="Angsana New" w:eastAsia="Times New Roman" w:hAnsi="Angsana New" w:cs="Angsana New"/>
          <w:color w:val="222222"/>
          <w:sz w:val="31"/>
          <w:szCs w:val="31"/>
          <w:lang w:eastAsia="en-IN"/>
        </w:rPr>
      </w:pPr>
      <w:ins w:id="50" w:author="Unknown">
        <w:r w:rsidRPr="00ED41B4">
          <w:rPr>
            <w:rFonts w:ascii="Angsana New" w:eastAsia="Times New Roman" w:hAnsi="Angsana New" w:cs="Angsana New"/>
            <w:color w:val="222222"/>
            <w:sz w:val="31"/>
            <w:szCs w:val="31"/>
            <w:lang w:eastAsia="en-IN"/>
          </w:rPr>
          <w:fldChar w:fldCharType="begin"/>
        </w:r>
        <w:r w:rsidRPr="00ED41B4">
          <w:rPr>
            <w:rFonts w:ascii="Angsana New" w:eastAsia="Times New Roman" w:hAnsi="Angsana New" w:cs="Angsana New"/>
            <w:color w:val="222222"/>
            <w:sz w:val="31"/>
            <w:szCs w:val="31"/>
            <w:lang w:eastAsia="en-IN"/>
          </w:rPr>
          <w:instrText xml:space="preserve"> HYPERLINK "http://www.softwaretestinghelp.com/test-execution-report/" \o "Test execution report" </w:instrText>
        </w:r>
        <w:r w:rsidRPr="00ED41B4">
          <w:rPr>
            <w:rFonts w:ascii="Angsana New" w:eastAsia="Times New Roman" w:hAnsi="Angsana New" w:cs="Angsana New"/>
            <w:color w:val="222222"/>
            <w:sz w:val="31"/>
            <w:szCs w:val="31"/>
            <w:lang w:eastAsia="en-IN"/>
          </w:rPr>
          <w:fldChar w:fldCharType="separate"/>
        </w:r>
        <w:r w:rsidRPr="00ED41B4">
          <w:rPr>
            <w:rFonts w:ascii="Angsana New" w:eastAsia="Times New Roman" w:hAnsi="Angsana New" w:cs="Angsana New"/>
            <w:color w:val="777777"/>
            <w:sz w:val="31"/>
            <w:szCs w:val="31"/>
            <w:u w:val="single"/>
            <w:bdr w:val="none" w:sz="0" w:space="0" w:color="auto" w:frame="1"/>
            <w:lang w:eastAsia="en-IN"/>
          </w:rPr>
          <w:t>status reporting</w:t>
        </w:r>
        <w:r w:rsidRPr="00ED41B4">
          <w:rPr>
            <w:rFonts w:ascii="Angsana New" w:eastAsia="Times New Roman" w:hAnsi="Angsana New" w:cs="Angsana New"/>
            <w:color w:val="222222"/>
            <w:sz w:val="31"/>
            <w:szCs w:val="31"/>
            <w:lang w:eastAsia="en-IN"/>
          </w:rPr>
          <w:fldChar w:fldCharType="end"/>
        </w:r>
      </w:ins>
    </w:p>
    <w:p w:rsidR="006C17D3" w:rsidRPr="00ED41B4" w:rsidRDefault="006C17D3" w:rsidP="006C17D3">
      <w:pPr>
        <w:numPr>
          <w:ilvl w:val="0"/>
          <w:numId w:val="2"/>
        </w:numPr>
        <w:shd w:val="clear" w:color="auto" w:fill="FFFFFF"/>
        <w:spacing w:after="0" w:line="369" w:lineRule="atLeast"/>
        <w:rPr>
          <w:ins w:id="51" w:author="Unknown"/>
          <w:rFonts w:ascii="Angsana New" w:eastAsia="Times New Roman" w:hAnsi="Angsana New" w:cs="Angsana New"/>
          <w:color w:val="222222"/>
          <w:sz w:val="31"/>
          <w:szCs w:val="31"/>
          <w:lang w:eastAsia="en-IN"/>
        </w:rPr>
      </w:pPr>
      <w:ins w:id="52" w:author="Unknown">
        <w:r w:rsidRPr="00ED41B4">
          <w:rPr>
            <w:rFonts w:ascii="Angsana New" w:eastAsia="Times New Roman" w:hAnsi="Angsana New" w:cs="Angsana New"/>
            <w:color w:val="222222"/>
            <w:sz w:val="31"/>
            <w:szCs w:val="31"/>
            <w:lang w:eastAsia="en-IN"/>
          </w:rPr>
          <w:t>metric collection</w:t>
        </w:r>
      </w:ins>
    </w:p>
    <w:p w:rsidR="006C17D3" w:rsidRPr="00ED41B4" w:rsidRDefault="006C17D3" w:rsidP="006C17D3">
      <w:pPr>
        <w:shd w:val="clear" w:color="auto" w:fill="FFFFFF"/>
        <w:spacing w:after="369" w:line="369" w:lineRule="atLeast"/>
        <w:rPr>
          <w:ins w:id="53" w:author="Unknown"/>
          <w:rFonts w:ascii="Angsana New" w:eastAsia="Times New Roman" w:hAnsi="Angsana New" w:cs="Angsana New"/>
          <w:color w:val="222222"/>
          <w:sz w:val="31"/>
          <w:szCs w:val="31"/>
          <w:lang w:eastAsia="en-IN"/>
        </w:rPr>
      </w:pPr>
      <w:ins w:id="54" w:author="Unknown">
        <w:r w:rsidRPr="00ED41B4">
          <w:rPr>
            <w:rFonts w:ascii="Angsana New" w:eastAsia="Times New Roman" w:hAnsi="Angsana New" w:cs="Angsana New"/>
            <w:color w:val="222222"/>
            <w:sz w:val="31"/>
            <w:szCs w:val="31"/>
            <w:lang w:eastAsia="en-IN"/>
          </w:rPr>
          <w:t xml:space="preserve">– basically, everything that we would typically do in a real time software testing project – with real time examples, </w:t>
        </w:r>
        <w:proofErr w:type="spellStart"/>
        <w:r w:rsidRPr="00ED41B4">
          <w:rPr>
            <w:rFonts w:ascii="Angsana New" w:eastAsia="Times New Roman" w:hAnsi="Angsana New" w:cs="Angsana New"/>
            <w:color w:val="222222"/>
            <w:sz w:val="31"/>
            <w:szCs w:val="31"/>
            <w:lang w:eastAsia="en-IN"/>
          </w:rPr>
          <w:t>artifacts</w:t>
        </w:r>
        <w:proofErr w:type="spellEnd"/>
        <w:r w:rsidRPr="00ED41B4">
          <w:rPr>
            <w:rFonts w:ascii="Angsana New" w:eastAsia="Times New Roman" w:hAnsi="Angsana New" w:cs="Angsana New"/>
            <w:color w:val="222222"/>
            <w:sz w:val="31"/>
            <w:szCs w:val="31"/>
            <w:lang w:eastAsia="en-IN"/>
          </w:rPr>
          <w:t xml:space="preserve"> and deliverables all created in the process.</w:t>
        </w:r>
      </w:ins>
    </w:p>
    <w:p w:rsidR="006C17D3" w:rsidRPr="00ED41B4" w:rsidRDefault="006C17D3" w:rsidP="006C17D3">
      <w:pPr>
        <w:shd w:val="clear" w:color="auto" w:fill="FFFFFF"/>
        <w:spacing w:before="400" w:after="133" w:line="267" w:lineRule="atLeast"/>
        <w:outlineLvl w:val="2"/>
        <w:rPr>
          <w:ins w:id="55" w:author="Unknown"/>
          <w:rFonts w:ascii="Angsana New" w:eastAsia="Times New Roman" w:hAnsi="Angsana New" w:cs="Angsana New"/>
          <w:b/>
          <w:bCs/>
          <w:color w:val="000000"/>
          <w:sz w:val="43"/>
          <w:szCs w:val="43"/>
          <w:lang w:eastAsia="en-IN"/>
        </w:rPr>
      </w:pPr>
      <w:ins w:id="56" w:author="Unknown">
        <w:r w:rsidRPr="00ED41B4">
          <w:rPr>
            <w:rFonts w:ascii="Angsana New" w:eastAsia="Times New Roman" w:hAnsi="Angsana New" w:cs="Angsana New"/>
            <w:b/>
            <w:bCs/>
            <w:color w:val="000000"/>
            <w:sz w:val="43"/>
            <w:szCs w:val="43"/>
            <w:lang w:eastAsia="en-IN"/>
          </w:rPr>
          <w:t>How to follow this software testing course series?</w:t>
        </w:r>
      </w:ins>
    </w:p>
    <w:p w:rsidR="006C17D3" w:rsidRPr="00ED41B4" w:rsidRDefault="006C17D3" w:rsidP="006C17D3">
      <w:pPr>
        <w:shd w:val="clear" w:color="auto" w:fill="FFFFFF"/>
        <w:spacing w:after="0" w:line="369" w:lineRule="atLeast"/>
        <w:rPr>
          <w:ins w:id="57" w:author="Unknown"/>
          <w:rFonts w:ascii="Angsana New" w:eastAsia="Times New Roman" w:hAnsi="Angsana New" w:cs="Angsana New"/>
          <w:color w:val="222222"/>
          <w:sz w:val="31"/>
          <w:szCs w:val="31"/>
          <w:lang w:eastAsia="en-IN"/>
        </w:rPr>
      </w:pPr>
      <w:ins w:id="58" w:author="Unknown">
        <w:r w:rsidRPr="00ED41B4">
          <w:rPr>
            <w:rFonts w:ascii="Angsana New" w:eastAsia="Times New Roman" w:hAnsi="Angsana New" w:cs="Angsana New"/>
            <w:b/>
            <w:bCs/>
            <w:color w:val="222222"/>
            <w:sz w:val="31"/>
            <w:szCs w:val="31"/>
            <w:lang w:eastAsia="en-IN"/>
          </w:rPr>
          <w:t>Step#1:</w:t>
        </w:r>
        <w:r w:rsidRPr="00ED41B4">
          <w:rPr>
            <w:rFonts w:ascii="Angsana New" w:eastAsia="Times New Roman" w:hAnsi="Angsana New" w:cs="Angsana New"/>
            <w:color w:val="222222"/>
            <w:sz w:val="31"/>
            <w:szCs w:val="31"/>
            <w:lang w:eastAsia="en-IN"/>
          </w:rPr>
          <w:t> Introduction and SRS Walkthrough – We will start this mini software testing course with SRS walkthrough. We have created and shared a sample SRS document. Go through it as all further steps depend on your understanding of this application.</w:t>
        </w:r>
      </w:ins>
    </w:p>
    <w:p w:rsidR="006C17D3" w:rsidRPr="00ED41B4" w:rsidRDefault="006C17D3" w:rsidP="006C17D3">
      <w:pPr>
        <w:shd w:val="clear" w:color="auto" w:fill="FFFFFF"/>
        <w:spacing w:after="0" w:line="369" w:lineRule="atLeast"/>
        <w:rPr>
          <w:ins w:id="59" w:author="Unknown"/>
          <w:rFonts w:ascii="Angsana New" w:eastAsia="Times New Roman" w:hAnsi="Angsana New" w:cs="Angsana New"/>
          <w:color w:val="222222"/>
          <w:sz w:val="31"/>
          <w:szCs w:val="31"/>
          <w:lang w:eastAsia="en-IN"/>
        </w:rPr>
      </w:pPr>
      <w:ins w:id="60" w:author="Unknown">
        <w:r w:rsidRPr="00ED41B4">
          <w:rPr>
            <w:rFonts w:ascii="Angsana New" w:eastAsia="Times New Roman" w:hAnsi="Angsana New" w:cs="Angsana New"/>
            <w:b/>
            <w:bCs/>
            <w:color w:val="222222"/>
            <w:sz w:val="31"/>
            <w:szCs w:val="31"/>
            <w:lang w:eastAsia="en-IN"/>
          </w:rPr>
          <w:t>Step #2:</w:t>
        </w:r>
        <w:r w:rsidRPr="00ED41B4">
          <w:rPr>
            <w:rFonts w:ascii="Angsana New" w:eastAsia="Times New Roman" w:hAnsi="Angsana New" w:cs="Angsana New"/>
            <w:color w:val="222222"/>
            <w:sz w:val="31"/>
            <w:szCs w:val="31"/>
            <w:lang w:eastAsia="en-IN"/>
          </w:rPr>
          <w:t> SRS review and test scenario preparation.</w:t>
        </w:r>
      </w:ins>
    </w:p>
    <w:p w:rsidR="006C17D3" w:rsidRPr="00ED41B4" w:rsidRDefault="006C17D3" w:rsidP="006C17D3">
      <w:pPr>
        <w:shd w:val="clear" w:color="auto" w:fill="FFFFFF"/>
        <w:spacing w:after="0" w:line="369" w:lineRule="atLeast"/>
        <w:rPr>
          <w:ins w:id="61" w:author="Unknown"/>
          <w:rFonts w:ascii="Angsana New" w:eastAsia="Times New Roman" w:hAnsi="Angsana New" w:cs="Angsana New"/>
          <w:color w:val="222222"/>
          <w:sz w:val="31"/>
          <w:szCs w:val="31"/>
          <w:lang w:eastAsia="en-IN"/>
        </w:rPr>
      </w:pPr>
      <w:ins w:id="62" w:author="Unknown">
        <w:r w:rsidRPr="00ED41B4">
          <w:rPr>
            <w:rFonts w:ascii="Angsana New" w:eastAsia="Times New Roman" w:hAnsi="Angsana New" w:cs="Angsana New"/>
            <w:b/>
            <w:bCs/>
            <w:color w:val="222222"/>
            <w:sz w:val="31"/>
            <w:szCs w:val="31"/>
            <w:lang w:eastAsia="en-IN"/>
          </w:rPr>
          <w:t>Step #3:</w:t>
        </w:r>
        <w:r w:rsidRPr="00ED41B4">
          <w:rPr>
            <w:rFonts w:ascii="Angsana New" w:eastAsia="Times New Roman" w:hAnsi="Angsana New" w:cs="Angsana New"/>
            <w:color w:val="222222"/>
            <w:sz w:val="31"/>
            <w:szCs w:val="31"/>
            <w:lang w:eastAsia="en-IN"/>
          </w:rPr>
          <w:t> Test Plan – complete process of creating a test plan from the scratch. The final test plan version will be shared with you for reference.</w:t>
        </w:r>
      </w:ins>
    </w:p>
    <w:p w:rsidR="006C17D3" w:rsidRPr="00ED41B4" w:rsidRDefault="006C17D3" w:rsidP="006C17D3">
      <w:pPr>
        <w:shd w:val="clear" w:color="auto" w:fill="FFFFFF"/>
        <w:spacing w:after="0" w:line="369" w:lineRule="atLeast"/>
        <w:rPr>
          <w:ins w:id="63" w:author="Unknown"/>
          <w:rFonts w:ascii="Angsana New" w:eastAsia="Times New Roman" w:hAnsi="Angsana New" w:cs="Angsana New"/>
          <w:color w:val="222222"/>
          <w:sz w:val="31"/>
          <w:szCs w:val="31"/>
          <w:lang w:eastAsia="en-IN"/>
        </w:rPr>
      </w:pPr>
      <w:ins w:id="64" w:author="Unknown">
        <w:r w:rsidRPr="00ED41B4">
          <w:rPr>
            <w:rFonts w:ascii="Angsana New" w:eastAsia="Times New Roman" w:hAnsi="Angsana New" w:cs="Angsana New"/>
            <w:b/>
            <w:bCs/>
            <w:color w:val="222222"/>
            <w:sz w:val="31"/>
            <w:szCs w:val="31"/>
            <w:lang w:eastAsia="en-IN"/>
          </w:rPr>
          <w:lastRenderedPageBreak/>
          <w:t>Step #4:</w:t>
        </w:r>
        <w:r w:rsidRPr="00ED41B4">
          <w:rPr>
            <w:rFonts w:ascii="Angsana New" w:eastAsia="Times New Roman" w:hAnsi="Angsana New" w:cs="Angsana New"/>
            <w:color w:val="222222"/>
            <w:sz w:val="31"/>
            <w:szCs w:val="31"/>
            <w:lang w:eastAsia="en-IN"/>
          </w:rPr>
          <w:t xml:space="preserve"> Test Cases – complete test cases writing process with some sample test cases.  We may use any test management tool or </w:t>
        </w:r>
        <w:proofErr w:type="spellStart"/>
        <w:r w:rsidRPr="00ED41B4">
          <w:rPr>
            <w:rFonts w:ascii="Angsana New" w:eastAsia="Times New Roman" w:hAnsi="Angsana New" w:cs="Angsana New"/>
            <w:color w:val="222222"/>
            <w:sz w:val="31"/>
            <w:szCs w:val="31"/>
            <w:lang w:eastAsia="en-IN"/>
          </w:rPr>
          <w:t>spreadsheet</w:t>
        </w:r>
        <w:proofErr w:type="spellEnd"/>
        <w:r w:rsidRPr="00ED41B4">
          <w:rPr>
            <w:rFonts w:ascii="Angsana New" w:eastAsia="Times New Roman" w:hAnsi="Angsana New" w:cs="Angsana New"/>
            <w:color w:val="222222"/>
            <w:sz w:val="31"/>
            <w:szCs w:val="31"/>
            <w:lang w:eastAsia="en-IN"/>
          </w:rPr>
          <w:t xml:space="preserve"> for writing test cases.</w:t>
        </w:r>
      </w:ins>
    </w:p>
    <w:p w:rsidR="006C17D3" w:rsidRPr="00ED41B4" w:rsidRDefault="006C17D3" w:rsidP="006C17D3">
      <w:pPr>
        <w:shd w:val="clear" w:color="auto" w:fill="FFFFFF"/>
        <w:spacing w:after="0" w:line="369" w:lineRule="atLeast"/>
        <w:rPr>
          <w:ins w:id="65" w:author="Unknown"/>
          <w:rFonts w:ascii="Angsana New" w:eastAsia="Times New Roman" w:hAnsi="Angsana New" w:cs="Angsana New"/>
          <w:color w:val="222222"/>
          <w:sz w:val="31"/>
          <w:szCs w:val="31"/>
          <w:lang w:eastAsia="en-IN"/>
        </w:rPr>
      </w:pPr>
      <w:ins w:id="66" w:author="Unknown">
        <w:r w:rsidRPr="00ED41B4">
          <w:rPr>
            <w:rFonts w:ascii="Angsana New" w:eastAsia="Times New Roman" w:hAnsi="Angsana New" w:cs="Angsana New"/>
            <w:b/>
            <w:bCs/>
            <w:color w:val="222222"/>
            <w:sz w:val="31"/>
            <w:szCs w:val="31"/>
            <w:lang w:eastAsia="en-IN"/>
          </w:rPr>
          <w:t>Step #5:</w:t>
        </w:r>
        <w:r w:rsidRPr="00ED41B4">
          <w:rPr>
            <w:rFonts w:ascii="Angsana New" w:eastAsia="Times New Roman" w:hAnsi="Angsana New" w:cs="Angsana New"/>
            <w:color w:val="222222"/>
            <w:sz w:val="31"/>
            <w:szCs w:val="31"/>
            <w:lang w:eastAsia="en-IN"/>
          </w:rPr>
          <w:t> Application walkthrough and test execution – how to execute test cases and record the test results.</w:t>
        </w:r>
      </w:ins>
    </w:p>
    <w:p w:rsidR="006C17D3" w:rsidRPr="00ED41B4" w:rsidRDefault="006C17D3" w:rsidP="006C17D3">
      <w:pPr>
        <w:shd w:val="clear" w:color="auto" w:fill="FFFFFF"/>
        <w:spacing w:after="0" w:line="369" w:lineRule="atLeast"/>
        <w:rPr>
          <w:ins w:id="67" w:author="Unknown"/>
          <w:rFonts w:ascii="Angsana New" w:eastAsia="Times New Roman" w:hAnsi="Angsana New" w:cs="Angsana New"/>
          <w:color w:val="222222"/>
          <w:sz w:val="31"/>
          <w:szCs w:val="31"/>
          <w:lang w:eastAsia="en-IN"/>
        </w:rPr>
      </w:pPr>
      <w:ins w:id="68" w:author="Unknown">
        <w:r w:rsidRPr="00ED41B4">
          <w:rPr>
            <w:rFonts w:ascii="Angsana New" w:eastAsia="Times New Roman" w:hAnsi="Angsana New" w:cs="Angsana New"/>
            <w:b/>
            <w:bCs/>
            <w:color w:val="222222"/>
            <w:sz w:val="31"/>
            <w:szCs w:val="31"/>
            <w:lang w:eastAsia="en-IN"/>
          </w:rPr>
          <w:t>Steps #6:</w:t>
        </w:r>
        <w:r w:rsidRPr="00ED41B4">
          <w:rPr>
            <w:rFonts w:ascii="Angsana New" w:eastAsia="Times New Roman" w:hAnsi="Angsana New" w:cs="Angsana New"/>
            <w:color w:val="222222"/>
            <w:sz w:val="31"/>
            <w:szCs w:val="31"/>
            <w:lang w:eastAsia="en-IN"/>
          </w:rPr>
          <w:t> Defect reporting</w:t>
        </w:r>
      </w:ins>
    </w:p>
    <w:p w:rsidR="006C17D3" w:rsidRPr="00ED41B4" w:rsidRDefault="006C17D3" w:rsidP="006C17D3">
      <w:pPr>
        <w:shd w:val="clear" w:color="auto" w:fill="FFFFFF"/>
        <w:spacing w:after="0" w:line="369" w:lineRule="atLeast"/>
        <w:rPr>
          <w:ins w:id="69" w:author="Unknown"/>
          <w:rFonts w:ascii="Angsana New" w:eastAsia="Times New Roman" w:hAnsi="Angsana New" w:cs="Angsana New"/>
          <w:color w:val="222222"/>
          <w:sz w:val="31"/>
          <w:szCs w:val="31"/>
          <w:lang w:eastAsia="en-IN"/>
        </w:rPr>
      </w:pPr>
      <w:ins w:id="70" w:author="Unknown">
        <w:r w:rsidRPr="00ED41B4">
          <w:rPr>
            <w:rFonts w:ascii="Angsana New" w:eastAsia="Times New Roman" w:hAnsi="Angsana New" w:cs="Angsana New"/>
            <w:b/>
            <w:bCs/>
            <w:color w:val="222222"/>
            <w:sz w:val="31"/>
            <w:szCs w:val="31"/>
            <w:lang w:eastAsia="en-IN"/>
          </w:rPr>
          <w:t>Step #7:</w:t>
        </w:r>
        <w:r w:rsidRPr="00ED41B4">
          <w:rPr>
            <w:rFonts w:ascii="Angsana New" w:eastAsia="Times New Roman" w:hAnsi="Angsana New" w:cs="Angsana New"/>
            <w:color w:val="222222"/>
            <w:sz w:val="31"/>
            <w:szCs w:val="31"/>
            <w:lang w:eastAsia="en-IN"/>
          </w:rPr>
          <w:t> Defect verification, regressing testing process</w:t>
        </w:r>
      </w:ins>
    </w:p>
    <w:p w:rsidR="006C17D3" w:rsidRPr="00ED41B4" w:rsidRDefault="006C17D3" w:rsidP="006C17D3">
      <w:pPr>
        <w:shd w:val="clear" w:color="auto" w:fill="FFFFFF"/>
        <w:spacing w:after="0" w:line="369" w:lineRule="atLeast"/>
        <w:rPr>
          <w:ins w:id="71" w:author="Unknown"/>
          <w:rFonts w:ascii="Angsana New" w:eastAsia="Times New Roman" w:hAnsi="Angsana New" w:cs="Angsana New"/>
          <w:color w:val="222222"/>
          <w:sz w:val="31"/>
          <w:szCs w:val="31"/>
          <w:lang w:eastAsia="en-IN"/>
        </w:rPr>
      </w:pPr>
      <w:ins w:id="72" w:author="Unknown">
        <w:r w:rsidRPr="00ED41B4">
          <w:rPr>
            <w:rFonts w:ascii="Angsana New" w:eastAsia="Times New Roman" w:hAnsi="Angsana New" w:cs="Angsana New"/>
            <w:b/>
            <w:bCs/>
            <w:color w:val="222222"/>
            <w:sz w:val="31"/>
            <w:szCs w:val="31"/>
            <w:lang w:eastAsia="en-IN"/>
          </w:rPr>
          <w:t>Steps #8:</w:t>
        </w:r>
        <w:r w:rsidRPr="00ED41B4">
          <w:rPr>
            <w:rFonts w:ascii="Angsana New" w:eastAsia="Times New Roman" w:hAnsi="Angsana New" w:cs="Angsana New"/>
            <w:color w:val="222222"/>
            <w:sz w:val="31"/>
            <w:szCs w:val="31"/>
            <w:lang w:eastAsia="en-IN"/>
          </w:rPr>
          <w:t> QA Sign-off</w:t>
        </w:r>
      </w:ins>
    </w:p>
    <w:p w:rsidR="006C17D3" w:rsidRPr="00ED41B4" w:rsidRDefault="006C17D3" w:rsidP="006C17D3">
      <w:pPr>
        <w:shd w:val="clear" w:color="auto" w:fill="FFFFFF"/>
        <w:spacing w:after="369" w:line="369" w:lineRule="atLeast"/>
        <w:rPr>
          <w:ins w:id="73" w:author="Unknown"/>
          <w:rFonts w:ascii="Angsana New" w:eastAsia="Times New Roman" w:hAnsi="Angsana New" w:cs="Angsana New"/>
          <w:color w:val="222222"/>
          <w:sz w:val="31"/>
          <w:szCs w:val="31"/>
          <w:lang w:eastAsia="en-IN"/>
        </w:rPr>
      </w:pPr>
      <w:ins w:id="74" w:author="Unknown">
        <w:r w:rsidRPr="00ED41B4">
          <w:rPr>
            <w:rFonts w:ascii="Angsana New" w:eastAsia="Times New Roman" w:hAnsi="Angsana New" w:cs="Angsana New"/>
            <w:color w:val="222222"/>
            <w:sz w:val="31"/>
            <w:szCs w:val="31"/>
            <w:lang w:eastAsia="en-IN"/>
          </w:rPr>
          <w:t>The intention is to give you all a feel of real time project experience and expertise. We hope you find this series useful.</w:t>
        </w:r>
      </w:ins>
    </w:p>
    <w:p w:rsidR="006C17D3" w:rsidRPr="00ED41B4" w:rsidRDefault="006C17D3" w:rsidP="006C17D3">
      <w:pPr>
        <w:shd w:val="clear" w:color="auto" w:fill="FFFFFF"/>
        <w:spacing w:after="0" w:line="267" w:lineRule="atLeast"/>
        <w:outlineLvl w:val="2"/>
        <w:rPr>
          <w:ins w:id="75" w:author="Unknown"/>
          <w:rFonts w:ascii="Angsana New" w:eastAsia="Times New Roman" w:hAnsi="Angsana New" w:cs="Angsana New"/>
          <w:b/>
          <w:bCs/>
          <w:color w:val="000000"/>
          <w:sz w:val="43"/>
          <w:szCs w:val="43"/>
          <w:lang w:eastAsia="en-IN"/>
        </w:rPr>
      </w:pPr>
      <w:ins w:id="76" w:author="Unknown">
        <w:r w:rsidRPr="00ED41B4">
          <w:rPr>
            <w:rFonts w:ascii="Angsana New" w:eastAsia="Times New Roman" w:hAnsi="Angsana New" w:cs="Angsana New"/>
            <w:b/>
            <w:bCs/>
            <w:color w:val="000000"/>
            <w:sz w:val="43"/>
            <w:szCs w:val="43"/>
            <w:u w:val="single"/>
            <w:lang w:eastAsia="en-IN"/>
          </w:rPr>
          <w:t>Introduction to the application that we are going to use further:</w:t>
        </w:r>
      </w:ins>
    </w:p>
    <w:p w:rsidR="006C17D3" w:rsidRPr="00ED41B4" w:rsidRDefault="006C17D3" w:rsidP="006C17D3">
      <w:pPr>
        <w:shd w:val="clear" w:color="auto" w:fill="FFFFFF"/>
        <w:spacing w:after="0" w:line="369" w:lineRule="atLeast"/>
        <w:rPr>
          <w:ins w:id="77" w:author="Unknown"/>
          <w:rFonts w:ascii="Angsana New" w:eastAsia="Times New Roman" w:hAnsi="Angsana New" w:cs="Angsana New"/>
          <w:color w:val="222222"/>
          <w:sz w:val="31"/>
          <w:szCs w:val="31"/>
          <w:lang w:eastAsia="en-IN"/>
        </w:rPr>
      </w:pPr>
      <w:ins w:id="78" w:author="Unknown">
        <w:r w:rsidRPr="00ED41B4">
          <w:rPr>
            <w:rFonts w:ascii="Angsana New" w:eastAsia="Times New Roman" w:hAnsi="Angsana New" w:cs="Angsana New"/>
            <w:b/>
            <w:bCs/>
            <w:color w:val="222222"/>
            <w:sz w:val="31"/>
            <w:szCs w:val="31"/>
            <w:lang w:eastAsia="en-IN"/>
          </w:rPr>
          <w:t>Client:</w:t>
        </w:r>
        <w:r w:rsidRPr="00ED41B4">
          <w:rPr>
            <w:rFonts w:ascii="Angsana New" w:eastAsia="Times New Roman" w:hAnsi="Angsana New" w:cs="Angsana New"/>
            <w:color w:val="222222"/>
            <w:sz w:val="31"/>
            <w:szCs w:val="31"/>
            <w:lang w:eastAsia="en-IN"/>
          </w:rPr>
          <w:t> Orange</w:t>
        </w:r>
      </w:ins>
    </w:p>
    <w:p w:rsidR="006C17D3" w:rsidRPr="00ED41B4" w:rsidRDefault="006C17D3" w:rsidP="006C17D3">
      <w:pPr>
        <w:shd w:val="clear" w:color="auto" w:fill="FFFFFF"/>
        <w:spacing w:after="0" w:line="369" w:lineRule="atLeast"/>
        <w:rPr>
          <w:ins w:id="79" w:author="Unknown"/>
          <w:rFonts w:ascii="Angsana New" w:eastAsia="Times New Roman" w:hAnsi="Angsana New" w:cs="Angsana New"/>
          <w:color w:val="222222"/>
          <w:sz w:val="31"/>
          <w:szCs w:val="31"/>
          <w:lang w:eastAsia="en-IN"/>
        </w:rPr>
      </w:pPr>
      <w:ins w:id="80" w:author="Unknown">
        <w:r w:rsidRPr="00ED41B4">
          <w:rPr>
            <w:rFonts w:ascii="Angsana New" w:eastAsia="Times New Roman" w:hAnsi="Angsana New" w:cs="Angsana New"/>
            <w:b/>
            <w:bCs/>
            <w:color w:val="222222"/>
            <w:sz w:val="31"/>
            <w:szCs w:val="31"/>
            <w:lang w:eastAsia="en-IN"/>
          </w:rPr>
          <w:t>Application: </w:t>
        </w:r>
        <w:proofErr w:type="spellStart"/>
        <w:r w:rsidRPr="00ED41B4">
          <w:rPr>
            <w:rFonts w:ascii="Angsana New" w:eastAsia="Times New Roman" w:hAnsi="Angsana New" w:cs="Angsana New"/>
            <w:color w:val="222222"/>
            <w:sz w:val="31"/>
            <w:szCs w:val="31"/>
            <w:lang w:eastAsia="en-IN"/>
          </w:rPr>
          <w:fldChar w:fldCharType="begin"/>
        </w:r>
        <w:r w:rsidRPr="00ED41B4">
          <w:rPr>
            <w:rFonts w:ascii="Angsana New" w:eastAsia="Times New Roman" w:hAnsi="Angsana New" w:cs="Angsana New"/>
            <w:color w:val="222222"/>
            <w:sz w:val="31"/>
            <w:szCs w:val="31"/>
            <w:lang w:eastAsia="en-IN"/>
          </w:rPr>
          <w:instrText xml:space="preserve"> HYPERLINK "http://opensource.demo.orangehrm.com/" \o "QA training demo project" \t "_blank" </w:instrText>
        </w:r>
        <w:r w:rsidRPr="00ED41B4">
          <w:rPr>
            <w:rFonts w:ascii="Angsana New" w:eastAsia="Times New Roman" w:hAnsi="Angsana New" w:cs="Angsana New"/>
            <w:color w:val="222222"/>
            <w:sz w:val="31"/>
            <w:szCs w:val="31"/>
            <w:lang w:eastAsia="en-IN"/>
          </w:rPr>
          <w:fldChar w:fldCharType="separate"/>
        </w:r>
        <w:r w:rsidRPr="00ED41B4">
          <w:rPr>
            <w:rFonts w:ascii="Angsana New" w:eastAsia="Times New Roman" w:hAnsi="Angsana New" w:cs="Angsana New"/>
            <w:color w:val="777777"/>
            <w:sz w:val="31"/>
            <w:szCs w:val="31"/>
            <w:u w:val="single"/>
            <w:bdr w:val="none" w:sz="0" w:space="0" w:color="auto" w:frame="1"/>
            <w:lang w:eastAsia="en-IN"/>
          </w:rPr>
          <w:t>OrangeHRM</w:t>
        </w:r>
        <w:proofErr w:type="spellEnd"/>
        <w:r w:rsidRPr="00ED41B4">
          <w:rPr>
            <w:rFonts w:ascii="Angsana New" w:eastAsia="Times New Roman" w:hAnsi="Angsana New" w:cs="Angsana New"/>
            <w:color w:val="777777"/>
            <w:sz w:val="31"/>
            <w:szCs w:val="31"/>
            <w:u w:val="single"/>
            <w:bdr w:val="none" w:sz="0" w:space="0" w:color="auto" w:frame="1"/>
            <w:lang w:eastAsia="en-IN"/>
          </w:rPr>
          <w:t xml:space="preserve"> demo</w:t>
        </w:r>
        <w:r w:rsidRPr="00ED41B4">
          <w:rPr>
            <w:rFonts w:ascii="Angsana New" w:eastAsia="Times New Roman" w:hAnsi="Angsana New" w:cs="Angsana New"/>
            <w:color w:val="222222"/>
            <w:sz w:val="31"/>
            <w:szCs w:val="31"/>
            <w:lang w:eastAsia="en-IN"/>
          </w:rPr>
          <w:fldChar w:fldCharType="end"/>
        </w:r>
        <w:r w:rsidRPr="00ED41B4">
          <w:rPr>
            <w:rFonts w:ascii="Angsana New" w:eastAsia="Times New Roman" w:hAnsi="Angsana New" w:cs="Angsana New"/>
            <w:color w:val="222222"/>
            <w:sz w:val="31"/>
            <w:szCs w:val="31"/>
            <w:lang w:eastAsia="en-IN"/>
          </w:rPr>
          <w:t>.</w:t>
        </w:r>
      </w:ins>
    </w:p>
    <w:p w:rsidR="006C17D3" w:rsidRPr="00ED41B4" w:rsidRDefault="006C17D3" w:rsidP="006C17D3">
      <w:pPr>
        <w:shd w:val="clear" w:color="auto" w:fill="FFFFFF"/>
        <w:spacing w:after="0" w:line="369" w:lineRule="atLeast"/>
        <w:rPr>
          <w:ins w:id="81" w:author="Unknown"/>
          <w:rFonts w:ascii="Angsana New" w:eastAsia="Times New Roman" w:hAnsi="Angsana New" w:cs="Angsana New"/>
          <w:color w:val="222222"/>
          <w:sz w:val="31"/>
          <w:szCs w:val="31"/>
          <w:lang w:eastAsia="en-IN"/>
        </w:rPr>
      </w:pPr>
      <w:ins w:id="82" w:author="Unknown">
        <w:r w:rsidRPr="00ED41B4">
          <w:rPr>
            <w:rFonts w:ascii="Angsana New" w:eastAsia="Times New Roman" w:hAnsi="Angsana New" w:cs="Angsana New"/>
            <w:b/>
            <w:bCs/>
            <w:color w:val="222222"/>
            <w:sz w:val="31"/>
            <w:szCs w:val="31"/>
            <w:lang w:eastAsia="en-IN"/>
          </w:rPr>
          <w:t>Service provider:</w:t>
        </w:r>
        <w:r w:rsidRPr="00ED41B4">
          <w:rPr>
            <w:rFonts w:ascii="Angsana New" w:eastAsia="Times New Roman" w:hAnsi="Angsana New" w:cs="Angsana New"/>
            <w:color w:val="222222"/>
            <w:sz w:val="31"/>
            <w:szCs w:val="31"/>
            <w:lang w:eastAsia="en-IN"/>
          </w:rPr>
          <w:t> SoftwareTestingHelp.com</w:t>
        </w:r>
      </w:ins>
    </w:p>
    <w:p w:rsidR="006C17D3" w:rsidRPr="00ED41B4" w:rsidRDefault="006C17D3" w:rsidP="006C17D3">
      <w:pPr>
        <w:shd w:val="clear" w:color="auto" w:fill="FFFFFF"/>
        <w:spacing w:after="0" w:line="369" w:lineRule="atLeast"/>
        <w:rPr>
          <w:ins w:id="83" w:author="Unknown"/>
          <w:rFonts w:ascii="Angsana New" w:eastAsia="Times New Roman" w:hAnsi="Angsana New" w:cs="Angsana New"/>
          <w:color w:val="222222"/>
          <w:sz w:val="31"/>
          <w:szCs w:val="31"/>
          <w:lang w:eastAsia="en-IN"/>
        </w:rPr>
      </w:pPr>
      <w:ins w:id="84" w:author="Unknown">
        <w:r w:rsidRPr="00ED41B4">
          <w:rPr>
            <w:rFonts w:ascii="Angsana New" w:eastAsia="Times New Roman" w:hAnsi="Angsana New" w:cs="Angsana New"/>
            <w:b/>
            <w:bCs/>
            <w:color w:val="222222"/>
            <w:sz w:val="31"/>
            <w:szCs w:val="31"/>
            <w:lang w:eastAsia="en-IN"/>
          </w:rPr>
          <w:t>Project description:</w:t>
        </w:r>
        <w:r w:rsidRPr="00ED41B4">
          <w:rPr>
            <w:rFonts w:ascii="Angsana New" w:eastAsia="Times New Roman" w:hAnsi="Angsana New" w:cs="Angsana New"/>
            <w:color w:val="222222"/>
            <w:sz w:val="31"/>
            <w:szCs w:val="31"/>
            <w:lang w:eastAsia="en-IN"/>
          </w:rPr>
          <w:t> Orange wants to create a commercial human resources management product that can be consumed and customized by medium sized businesses located in a single country and globally. It has 2 versions: Professional and Enterprise.</w:t>
        </w:r>
      </w:ins>
    </w:p>
    <w:p w:rsidR="006C17D3" w:rsidRPr="00ED41B4" w:rsidRDefault="006C17D3" w:rsidP="006C17D3">
      <w:pPr>
        <w:shd w:val="clear" w:color="auto" w:fill="FFFFFF"/>
        <w:spacing w:after="0" w:line="369" w:lineRule="atLeast"/>
        <w:rPr>
          <w:ins w:id="85" w:author="Unknown"/>
          <w:rFonts w:ascii="Angsana New" w:eastAsia="Times New Roman" w:hAnsi="Angsana New" w:cs="Angsana New"/>
          <w:color w:val="222222"/>
          <w:sz w:val="31"/>
          <w:szCs w:val="31"/>
          <w:lang w:eastAsia="en-IN"/>
        </w:rPr>
      </w:pPr>
      <w:ins w:id="86" w:author="Unknown">
        <w:r w:rsidRPr="00ED41B4">
          <w:rPr>
            <w:rFonts w:ascii="Angsana New" w:eastAsia="Times New Roman" w:hAnsi="Angsana New" w:cs="Angsana New"/>
            <w:b/>
            <w:bCs/>
            <w:color w:val="222222"/>
            <w:sz w:val="31"/>
            <w:szCs w:val="31"/>
            <w:lang w:eastAsia="en-IN"/>
          </w:rPr>
          <w:t>The features include:</w:t>
        </w:r>
      </w:ins>
    </w:p>
    <w:p w:rsidR="006C17D3" w:rsidRPr="00ED41B4" w:rsidRDefault="006C17D3" w:rsidP="006C17D3">
      <w:pPr>
        <w:numPr>
          <w:ilvl w:val="0"/>
          <w:numId w:val="3"/>
        </w:numPr>
        <w:shd w:val="clear" w:color="auto" w:fill="FFFFFF"/>
        <w:spacing w:after="0" w:line="369" w:lineRule="atLeast"/>
        <w:rPr>
          <w:ins w:id="87" w:author="Unknown"/>
          <w:rFonts w:ascii="Angsana New" w:eastAsia="Times New Roman" w:hAnsi="Angsana New" w:cs="Angsana New"/>
          <w:color w:val="222222"/>
          <w:sz w:val="31"/>
          <w:szCs w:val="31"/>
          <w:lang w:eastAsia="en-IN"/>
        </w:rPr>
      </w:pPr>
      <w:ins w:id="88" w:author="Unknown">
        <w:r w:rsidRPr="00ED41B4">
          <w:rPr>
            <w:rFonts w:ascii="Angsana New" w:eastAsia="Times New Roman" w:hAnsi="Angsana New" w:cs="Angsana New"/>
            <w:color w:val="222222"/>
            <w:sz w:val="31"/>
            <w:szCs w:val="31"/>
            <w:lang w:eastAsia="en-IN"/>
          </w:rPr>
          <w:t>Personal Information Management</w:t>
        </w:r>
      </w:ins>
    </w:p>
    <w:p w:rsidR="006C17D3" w:rsidRPr="00ED41B4" w:rsidRDefault="006C17D3" w:rsidP="006C17D3">
      <w:pPr>
        <w:numPr>
          <w:ilvl w:val="0"/>
          <w:numId w:val="3"/>
        </w:numPr>
        <w:shd w:val="clear" w:color="auto" w:fill="FFFFFF"/>
        <w:spacing w:after="0" w:line="369" w:lineRule="atLeast"/>
        <w:rPr>
          <w:ins w:id="89" w:author="Unknown"/>
          <w:rFonts w:ascii="Angsana New" w:eastAsia="Times New Roman" w:hAnsi="Angsana New" w:cs="Angsana New"/>
          <w:color w:val="222222"/>
          <w:sz w:val="31"/>
          <w:szCs w:val="31"/>
          <w:lang w:eastAsia="en-IN"/>
        </w:rPr>
      </w:pPr>
      <w:ins w:id="90" w:author="Unknown">
        <w:r w:rsidRPr="00ED41B4">
          <w:rPr>
            <w:rFonts w:ascii="Angsana New" w:eastAsia="Times New Roman" w:hAnsi="Angsana New" w:cs="Angsana New"/>
            <w:color w:val="222222"/>
            <w:sz w:val="31"/>
            <w:szCs w:val="31"/>
            <w:lang w:eastAsia="en-IN"/>
          </w:rPr>
          <w:t>Advanced Leave Management</w:t>
        </w:r>
      </w:ins>
    </w:p>
    <w:p w:rsidR="006C17D3" w:rsidRPr="00ED41B4" w:rsidRDefault="006C17D3" w:rsidP="006C17D3">
      <w:pPr>
        <w:numPr>
          <w:ilvl w:val="0"/>
          <w:numId w:val="3"/>
        </w:numPr>
        <w:shd w:val="clear" w:color="auto" w:fill="FFFFFF"/>
        <w:spacing w:after="0" w:line="369" w:lineRule="atLeast"/>
        <w:rPr>
          <w:ins w:id="91" w:author="Unknown"/>
          <w:rFonts w:ascii="Angsana New" w:eastAsia="Times New Roman" w:hAnsi="Angsana New" w:cs="Angsana New"/>
          <w:color w:val="222222"/>
          <w:sz w:val="31"/>
          <w:szCs w:val="31"/>
          <w:lang w:eastAsia="en-IN"/>
        </w:rPr>
      </w:pPr>
      <w:ins w:id="92" w:author="Unknown">
        <w:r w:rsidRPr="00ED41B4">
          <w:rPr>
            <w:rFonts w:ascii="Angsana New" w:eastAsia="Times New Roman" w:hAnsi="Angsana New" w:cs="Angsana New"/>
            <w:color w:val="222222"/>
            <w:sz w:val="31"/>
            <w:szCs w:val="31"/>
            <w:lang w:eastAsia="en-IN"/>
          </w:rPr>
          <w:t>Time &amp; Attendance Tracking</w:t>
        </w:r>
      </w:ins>
    </w:p>
    <w:p w:rsidR="006C17D3" w:rsidRPr="00ED41B4" w:rsidRDefault="006C17D3" w:rsidP="006C17D3">
      <w:pPr>
        <w:numPr>
          <w:ilvl w:val="0"/>
          <w:numId w:val="3"/>
        </w:numPr>
        <w:shd w:val="clear" w:color="auto" w:fill="FFFFFF"/>
        <w:spacing w:after="0" w:line="369" w:lineRule="atLeast"/>
        <w:rPr>
          <w:ins w:id="93" w:author="Unknown"/>
          <w:rFonts w:ascii="Angsana New" w:eastAsia="Times New Roman" w:hAnsi="Angsana New" w:cs="Angsana New"/>
          <w:color w:val="222222"/>
          <w:sz w:val="31"/>
          <w:szCs w:val="31"/>
          <w:lang w:eastAsia="en-IN"/>
        </w:rPr>
      </w:pPr>
      <w:ins w:id="94" w:author="Unknown">
        <w:r w:rsidRPr="00ED41B4">
          <w:rPr>
            <w:rFonts w:ascii="Angsana New" w:eastAsia="Times New Roman" w:hAnsi="Angsana New" w:cs="Angsana New"/>
            <w:color w:val="222222"/>
            <w:sz w:val="31"/>
            <w:szCs w:val="31"/>
            <w:lang w:eastAsia="en-IN"/>
          </w:rPr>
          <w:t>Employee Performance Management</w:t>
        </w:r>
      </w:ins>
    </w:p>
    <w:p w:rsidR="006C17D3" w:rsidRPr="00ED41B4" w:rsidRDefault="006C17D3" w:rsidP="006C17D3">
      <w:pPr>
        <w:numPr>
          <w:ilvl w:val="0"/>
          <w:numId w:val="3"/>
        </w:numPr>
        <w:shd w:val="clear" w:color="auto" w:fill="FFFFFF"/>
        <w:spacing w:after="0" w:line="369" w:lineRule="atLeast"/>
        <w:rPr>
          <w:ins w:id="95" w:author="Unknown"/>
          <w:rFonts w:ascii="Angsana New" w:eastAsia="Times New Roman" w:hAnsi="Angsana New" w:cs="Angsana New"/>
          <w:color w:val="222222"/>
          <w:sz w:val="31"/>
          <w:szCs w:val="31"/>
          <w:lang w:eastAsia="en-IN"/>
        </w:rPr>
      </w:pPr>
      <w:ins w:id="96" w:author="Unknown">
        <w:r w:rsidRPr="00ED41B4">
          <w:rPr>
            <w:rFonts w:ascii="Angsana New" w:eastAsia="Times New Roman" w:hAnsi="Angsana New" w:cs="Angsana New"/>
            <w:color w:val="222222"/>
            <w:sz w:val="31"/>
            <w:szCs w:val="31"/>
            <w:lang w:eastAsia="en-IN"/>
          </w:rPr>
          <w:t>Recruitment</w:t>
        </w:r>
      </w:ins>
    </w:p>
    <w:p w:rsidR="006C17D3" w:rsidRPr="00ED41B4" w:rsidRDefault="006C17D3" w:rsidP="006C17D3">
      <w:pPr>
        <w:numPr>
          <w:ilvl w:val="0"/>
          <w:numId w:val="3"/>
        </w:numPr>
        <w:shd w:val="clear" w:color="auto" w:fill="FFFFFF"/>
        <w:spacing w:after="0" w:line="369" w:lineRule="atLeast"/>
        <w:rPr>
          <w:ins w:id="97" w:author="Unknown"/>
          <w:rFonts w:ascii="Angsana New" w:eastAsia="Times New Roman" w:hAnsi="Angsana New" w:cs="Angsana New"/>
          <w:color w:val="222222"/>
          <w:sz w:val="31"/>
          <w:szCs w:val="31"/>
          <w:lang w:eastAsia="en-IN"/>
        </w:rPr>
      </w:pPr>
      <w:ins w:id="98" w:author="Unknown">
        <w:r w:rsidRPr="00ED41B4">
          <w:rPr>
            <w:rFonts w:ascii="Angsana New" w:eastAsia="Times New Roman" w:hAnsi="Angsana New" w:cs="Angsana New"/>
            <w:color w:val="222222"/>
            <w:sz w:val="31"/>
            <w:szCs w:val="31"/>
            <w:lang w:eastAsia="en-IN"/>
          </w:rPr>
          <w:t>Advanced Reporting</w:t>
        </w:r>
      </w:ins>
    </w:p>
    <w:p w:rsidR="006C17D3" w:rsidRPr="00ED41B4" w:rsidRDefault="006C17D3" w:rsidP="006C17D3">
      <w:pPr>
        <w:numPr>
          <w:ilvl w:val="0"/>
          <w:numId w:val="3"/>
        </w:numPr>
        <w:shd w:val="clear" w:color="auto" w:fill="FFFFFF"/>
        <w:spacing w:after="0" w:line="369" w:lineRule="atLeast"/>
        <w:rPr>
          <w:ins w:id="99" w:author="Unknown"/>
          <w:rFonts w:ascii="Angsana New" w:eastAsia="Times New Roman" w:hAnsi="Angsana New" w:cs="Angsana New"/>
          <w:color w:val="222222"/>
          <w:sz w:val="31"/>
          <w:szCs w:val="31"/>
          <w:lang w:eastAsia="en-IN"/>
        </w:rPr>
      </w:pPr>
      <w:ins w:id="100" w:author="Unknown">
        <w:r w:rsidRPr="00ED41B4">
          <w:rPr>
            <w:rFonts w:ascii="Angsana New" w:eastAsia="Times New Roman" w:hAnsi="Angsana New" w:cs="Angsana New"/>
            <w:color w:val="222222"/>
            <w:sz w:val="31"/>
            <w:szCs w:val="31"/>
            <w:lang w:eastAsia="en-IN"/>
          </w:rPr>
          <w:t>Country / Location Based Employee Management</w:t>
        </w:r>
      </w:ins>
    </w:p>
    <w:p w:rsidR="006C17D3" w:rsidRPr="00ED41B4" w:rsidRDefault="006C17D3" w:rsidP="006C17D3">
      <w:pPr>
        <w:numPr>
          <w:ilvl w:val="0"/>
          <w:numId w:val="3"/>
        </w:numPr>
        <w:shd w:val="clear" w:color="auto" w:fill="FFFFFF"/>
        <w:spacing w:after="0" w:line="369" w:lineRule="atLeast"/>
        <w:rPr>
          <w:ins w:id="101" w:author="Unknown"/>
          <w:rFonts w:ascii="Angsana New" w:eastAsia="Times New Roman" w:hAnsi="Angsana New" w:cs="Angsana New"/>
          <w:color w:val="222222"/>
          <w:sz w:val="31"/>
          <w:szCs w:val="31"/>
          <w:lang w:eastAsia="en-IN"/>
        </w:rPr>
      </w:pPr>
      <w:ins w:id="102" w:author="Unknown">
        <w:r w:rsidRPr="00ED41B4">
          <w:rPr>
            <w:rFonts w:ascii="Angsana New" w:eastAsia="Times New Roman" w:hAnsi="Angsana New" w:cs="Angsana New"/>
            <w:color w:val="222222"/>
            <w:sz w:val="31"/>
            <w:szCs w:val="31"/>
            <w:lang w:eastAsia="en-IN"/>
          </w:rPr>
          <w:t>Localized Leave Rules</w:t>
        </w:r>
      </w:ins>
    </w:p>
    <w:p w:rsidR="006C17D3" w:rsidRPr="00ED41B4" w:rsidRDefault="006C17D3" w:rsidP="006C17D3">
      <w:pPr>
        <w:numPr>
          <w:ilvl w:val="0"/>
          <w:numId w:val="3"/>
        </w:numPr>
        <w:shd w:val="clear" w:color="auto" w:fill="FFFFFF"/>
        <w:spacing w:after="0" w:line="369" w:lineRule="atLeast"/>
        <w:rPr>
          <w:ins w:id="103" w:author="Unknown"/>
          <w:rFonts w:ascii="Angsana New" w:eastAsia="Times New Roman" w:hAnsi="Angsana New" w:cs="Angsana New"/>
          <w:color w:val="222222"/>
          <w:sz w:val="31"/>
          <w:szCs w:val="31"/>
          <w:lang w:eastAsia="en-IN"/>
        </w:rPr>
      </w:pPr>
      <w:ins w:id="104" w:author="Unknown">
        <w:r w:rsidRPr="00ED41B4">
          <w:rPr>
            <w:rFonts w:ascii="Angsana New" w:eastAsia="Times New Roman" w:hAnsi="Angsana New" w:cs="Angsana New"/>
            <w:color w:val="222222"/>
            <w:sz w:val="31"/>
            <w:szCs w:val="31"/>
            <w:lang w:eastAsia="en-IN"/>
          </w:rPr>
          <w:t>Configurable Workflows</w:t>
        </w:r>
      </w:ins>
    </w:p>
    <w:p w:rsidR="006C17D3" w:rsidRPr="00ED41B4" w:rsidRDefault="006C17D3" w:rsidP="006C17D3">
      <w:pPr>
        <w:numPr>
          <w:ilvl w:val="0"/>
          <w:numId w:val="3"/>
        </w:numPr>
        <w:shd w:val="clear" w:color="auto" w:fill="FFFFFF"/>
        <w:spacing w:after="0" w:line="369" w:lineRule="atLeast"/>
        <w:rPr>
          <w:ins w:id="105" w:author="Unknown"/>
          <w:rFonts w:ascii="Angsana New" w:eastAsia="Times New Roman" w:hAnsi="Angsana New" w:cs="Angsana New"/>
          <w:color w:val="222222"/>
          <w:sz w:val="31"/>
          <w:szCs w:val="31"/>
          <w:lang w:eastAsia="en-IN"/>
        </w:rPr>
      </w:pPr>
      <w:ins w:id="106" w:author="Unknown">
        <w:r w:rsidRPr="00ED41B4">
          <w:rPr>
            <w:rFonts w:ascii="Angsana New" w:eastAsia="Times New Roman" w:hAnsi="Angsana New" w:cs="Angsana New"/>
            <w:color w:val="222222"/>
            <w:sz w:val="31"/>
            <w:szCs w:val="31"/>
            <w:lang w:eastAsia="en-IN"/>
          </w:rPr>
          <w:t>Platinum Support</w:t>
        </w:r>
      </w:ins>
    </w:p>
    <w:p w:rsidR="006C17D3" w:rsidRPr="00ED41B4" w:rsidRDefault="006C17D3" w:rsidP="006C17D3">
      <w:pPr>
        <w:numPr>
          <w:ilvl w:val="0"/>
          <w:numId w:val="3"/>
        </w:numPr>
        <w:shd w:val="clear" w:color="auto" w:fill="FFFFFF"/>
        <w:spacing w:after="0" w:line="369" w:lineRule="atLeast"/>
        <w:rPr>
          <w:ins w:id="107" w:author="Unknown"/>
          <w:rFonts w:ascii="Angsana New" w:eastAsia="Times New Roman" w:hAnsi="Angsana New" w:cs="Angsana New"/>
          <w:color w:val="222222"/>
          <w:sz w:val="31"/>
          <w:szCs w:val="31"/>
          <w:lang w:eastAsia="en-IN"/>
        </w:rPr>
      </w:pPr>
      <w:ins w:id="108" w:author="Unknown">
        <w:r w:rsidRPr="00ED41B4">
          <w:rPr>
            <w:rFonts w:ascii="Angsana New" w:eastAsia="Times New Roman" w:hAnsi="Angsana New" w:cs="Angsana New"/>
            <w:color w:val="222222"/>
            <w:sz w:val="31"/>
            <w:szCs w:val="31"/>
            <w:lang w:eastAsia="en-IN"/>
          </w:rPr>
          <w:t>Country/Location Based Reporting</w:t>
        </w:r>
      </w:ins>
    </w:p>
    <w:p w:rsidR="006C17D3" w:rsidRPr="00ED41B4" w:rsidRDefault="006C17D3" w:rsidP="006C17D3">
      <w:pPr>
        <w:numPr>
          <w:ilvl w:val="0"/>
          <w:numId w:val="3"/>
        </w:numPr>
        <w:shd w:val="clear" w:color="auto" w:fill="FFFFFF"/>
        <w:spacing w:after="0" w:line="369" w:lineRule="atLeast"/>
        <w:rPr>
          <w:ins w:id="109" w:author="Unknown"/>
          <w:rFonts w:ascii="Angsana New" w:eastAsia="Times New Roman" w:hAnsi="Angsana New" w:cs="Angsana New"/>
          <w:color w:val="222222"/>
          <w:sz w:val="31"/>
          <w:szCs w:val="31"/>
          <w:lang w:eastAsia="en-IN"/>
        </w:rPr>
      </w:pPr>
      <w:ins w:id="110" w:author="Unknown">
        <w:r w:rsidRPr="00ED41B4">
          <w:rPr>
            <w:rFonts w:ascii="Angsana New" w:eastAsia="Times New Roman" w:hAnsi="Angsana New" w:cs="Angsana New"/>
            <w:color w:val="222222"/>
            <w:sz w:val="31"/>
            <w:szCs w:val="31"/>
            <w:lang w:eastAsia="en-IN"/>
          </w:rPr>
          <w:t>Custom Reporting</w:t>
        </w:r>
      </w:ins>
    </w:p>
    <w:p w:rsidR="006C17D3" w:rsidRPr="00ED41B4" w:rsidRDefault="006C17D3" w:rsidP="006C17D3">
      <w:pPr>
        <w:shd w:val="clear" w:color="auto" w:fill="FFFFFF"/>
        <w:spacing w:after="0" w:line="369" w:lineRule="atLeast"/>
        <w:rPr>
          <w:ins w:id="111" w:author="Unknown"/>
          <w:rFonts w:ascii="Angsana New" w:eastAsia="Times New Roman" w:hAnsi="Angsana New" w:cs="Angsana New"/>
          <w:color w:val="222222"/>
          <w:sz w:val="31"/>
          <w:szCs w:val="31"/>
          <w:lang w:eastAsia="en-IN"/>
        </w:rPr>
      </w:pPr>
      <w:ins w:id="112" w:author="Unknown">
        <w:r w:rsidRPr="00ED41B4">
          <w:rPr>
            <w:rFonts w:ascii="Angsana New" w:eastAsia="Times New Roman" w:hAnsi="Angsana New" w:cs="Angsana New"/>
            <w:b/>
            <w:bCs/>
            <w:i/>
            <w:iCs/>
            <w:color w:val="222222"/>
            <w:sz w:val="31"/>
            <w:szCs w:val="31"/>
            <w:u w:val="single"/>
            <w:lang w:eastAsia="en-IN"/>
          </w:rPr>
          <w:t>Note</w:t>
        </w:r>
        <w:r w:rsidRPr="00ED41B4">
          <w:rPr>
            <w:rFonts w:ascii="Angsana New" w:eastAsia="Times New Roman" w:hAnsi="Angsana New" w:cs="Angsana New"/>
            <w:i/>
            <w:iCs/>
            <w:color w:val="222222"/>
            <w:sz w:val="31"/>
            <w:szCs w:val="31"/>
            <w:u w:val="single"/>
            <w:lang w:eastAsia="en-IN"/>
          </w:rPr>
          <w:t>:</w:t>
        </w:r>
        <w:r w:rsidRPr="00ED41B4">
          <w:rPr>
            <w:rFonts w:ascii="Angsana New" w:eastAsia="Times New Roman" w:hAnsi="Angsana New" w:cs="Angsana New"/>
            <w:i/>
            <w:iCs/>
            <w:color w:val="222222"/>
            <w:sz w:val="31"/>
            <w:szCs w:val="31"/>
            <w:lang w:eastAsia="en-IN"/>
          </w:rPr>
          <w:t> </w:t>
        </w:r>
        <w:r w:rsidRPr="00ED41B4">
          <w:rPr>
            <w:rFonts w:ascii="Angsana New" w:eastAsia="Times New Roman" w:hAnsi="Angsana New" w:cs="Angsana New"/>
            <w:b/>
            <w:bCs/>
            <w:i/>
            <w:iCs/>
            <w:color w:val="222222"/>
            <w:sz w:val="31"/>
            <w:szCs w:val="31"/>
            <w:lang w:eastAsia="en-IN"/>
          </w:rPr>
          <w:t>For the sake of simplicity and to limit out scope let us consider the employee module of this HRM portal where the user has an option to enter their personal information.</w:t>
        </w:r>
      </w:ins>
    </w:p>
    <w:p w:rsidR="006C17D3" w:rsidRPr="00ED41B4" w:rsidRDefault="006C17D3" w:rsidP="006C17D3">
      <w:pPr>
        <w:shd w:val="clear" w:color="auto" w:fill="FFFFFF"/>
        <w:spacing w:after="369" w:line="369" w:lineRule="atLeast"/>
        <w:rPr>
          <w:ins w:id="113" w:author="Unknown"/>
          <w:rFonts w:ascii="Angsana New" w:eastAsia="Times New Roman" w:hAnsi="Angsana New" w:cs="Angsana New"/>
          <w:color w:val="222222"/>
          <w:sz w:val="31"/>
          <w:szCs w:val="31"/>
          <w:lang w:eastAsia="en-IN"/>
        </w:rPr>
      </w:pPr>
      <w:ins w:id="114" w:author="Unknown">
        <w:r w:rsidRPr="00ED41B4">
          <w:rPr>
            <w:rFonts w:ascii="Angsana New" w:eastAsia="Times New Roman" w:hAnsi="Angsana New" w:cs="Angsana New"/>
            <w:color w:val="222222"/>
            <w:sz w:val="31"/>
            <w:szCs w:val="31"/>
            <w:lang w:eastAsia="en-IN"/>
          </w:rPr>
          <w:lastRenderedPageBreak/>
          <w:t>When a customer or a business owner has a need to venture into the online world or make updates on the already existing site or application, the need is a business problem and the software is a piece of code that is designed to solve this business problem.</w:t>
        </w:r>
      </w:ins>
    </w:p>
    <w:p w:rsidR="006C17D3" w:rsidRPr="00ED41B4" w:rsidRDefault="006C17D3" w:rsidP="006C17D3">
      <w:pPr>
        <w:shd w:val="clear" w:color="auto" w:fill="FFFFFF"/>
        <w:spacing w:after="369" w:line="369" w:lineRule="atLeast"/>
        <w:rPr>
          <w:ins w:id="115" w:author="Unknown"/>
          <w:rFonts w:ascii="Angsana New" w:eastAsia="Times New Roman" w:hAnsi="Angsana New" w:cs="Angsana New"/>
          <w:color w:val="222222"/>
          <w:sz w:val="31"/>
          <w:szCs w:val="31"/>
          <w:lang w:eastAsia="en-IN"/>
        </w:rPr>
      </w:pPr>
      <w:ins w:id="116" w:author="Unknown">
        <w:r w:rsidRPr="00ED41B4">
          <w:rPr>
            <w:rFonts w:ascii="Angsana New" w:eastAsia="Times New Roman" w:hAnsi="Angsana New" w:cs="Angsana New"/>
            <w:color w:val="222222"/>
            <w:sz w:val="31"/>
            <w:szCs w:val="31"/>
            <w:lang w:eastAsia="en-IN"/>
          </w:rPr>
          <w:t>A customer then approaches a software service provider to make this software a reality for them. That is when the software project inception begins.</w:t>
        </w:r>
      </w:ins>
    </w:p>
    <w:p w:rsidR="006C17D3" w:rsidRPr="00ED41B4" w:rsidRDefault="006C17D3" w:rsidP="006C17D3">
      <w:pPr>
        <w:shd w:val="clear" w:color="auto" w:fill="FFFFFF"/>
        <w:spacing w:after="0" w:line="369" w:lineRule="atLeast"/>
        <w:rPr>
          <w:ins w:id="117" w:author="Unknown"/>
          <w:rFonts w:ascii="Angsana New" w:eastAsia="Times New Roman" w:hAnsi="Angsana New" w:cs="Angsana New"/>
          <w:color w:val="222222"/>
          <w:sz w:val="31"/>
          <w:szCs w:val="31"/>
          <w:lang w:eastAsia="en-IN"/>
        </w:rPr>
      </w:pPr>
      <w:ins w:id="118" w:author="Unknown">
        <w:r w:rsidRPr="00ED41B4">
          <w:rPr>
            <w:rFonts w:ascii="Angsana New" w:eastAsia="Times New Roman" w:hAnsi="Angsana New" w:cs="Angsana New"/>
            <w:color w:val="222222"/>
            <w:sz w:val="31"/>
            <w:szCs w:val="31"/>
            <w:lang w:eastAsia="en-IN"/>
          </w:rPr>
          <w:t>------------</w:t>
        </w:r>
        <w:r w:rsidRPr="00ED41B4">
          <w:rPr>
            <w:rFonts w:ascii="Angsana New" w:eastAsia="Times New Roman" w:hAnsi="Angsana New" w:cs="Angsana New"/>
            <w:color w:val="222222"/>
            <w:sz w:val="31"/>
            <w:szCs w:val="31"/>
            <w:lang w:eastAsia="en-IN"/>
          </w:rPr>
          <w:br/>
        </w:r>
      </w:ins>
    </w:p>
    <w:p w:rsidR="006C17D3" w:rsidRPr="00ED41B4" w:rsidRDefault="006C17D3" w:rsidP="006C17D3">
      <w:pPr>
        <w:shd w:val="clear" w:color="auto" w:fill="FFFFFF"/>
        <w:spacing w:after="0" w:line="369" w:lineRule="atLeast"/>
        <w:rPr>
          <w:ins w:id="119" w:author="Unknown"/>
          <w:rFonts w:ascii="Angsana New" w:eastAsia="Times New Roman" w:hAnsi="Angsana New" w:cs="Angsana New"/>
          <w:color w:val="222222"/>
          <w:sz w:val="31"/>
          <w:szCs w:val="31"/>
          <w:lang w:eastAsia="en-IN"/>
        </w:rPr>
      </w:pPr>
      <w:ins w:id="120" w:author="Unknown">
        <w:r w:rsidRPr="00ED41B4">
          <w:rPr>
            <w:rFonts w:ascii="Angsana New" w:eastAsia="Times New Roman" w:hAnsi="Angsana New" w:cs="Angsana New"/>
            <w:b/>
            <w:bCs/>
            <w:color w:val="222222"/>
            <w:sz w:val="31"/>
            <w:szCs w:val="31"/>
            <w:lang w:eastAsia="en-IN"/>
          </w:rPr>
          <w:t>A traditional </w:t>
        </w:r>
        <w:r w:rsidRPr="00ED41B4">
          <w:rPr>
            <w:rFonts w:ascii="Angsana New" w:eastAsia="Times New Roman" w:hAnsi="Angsana New" w:cs="Angsana New"/>
            <w:b/>
            <w:bCs/>
            <w:color w:val="222222"/>
            <w:sz w:val="31"/>
            <w:szCs w:val="31"/>
            <w:lang w:eastAsia="en-IN"/>
          </w:rPr>
          <w:fldChar w:fldCharType="begin"/>
        </w:r>
        <w:r w:rsidRPr="00ED41B4">
          <w:rPr>
            <w:rFonts w:ascii="Angsana New" w:eastAsia="Times New Roman" w:hAnsi="Angsana New" w:cs="Angsana New"/>
            <w:b/>
            <w:bCs/>
            <w:color w:val="222222"/>
            <w:sz w:val="31"/>
            <w:szCs w:val="31"/>
            <w:lang w:eastAsia="en-IN"/>
          </w:rPr>
          <w:instrText xml:space="preserve"> HYPERLINK "http://www.softwaretestinghelp.com/what-is-sdlc-waterfall-model/" \o "Waterfall project" </w:instrText>
        </w:r>
        <w:r w:rsidRPr="00ED41B4">
          <w:rPr>
            <w:rFonts w:ascii="Angsana New" w:eastAsia="Times New Roman" w:hAnsi="Angsana New" w:cs="Angsana New"/>
            <w:b/>
            <w:bCs/>
            <w:color w:val="222222"/>
            <w:sz w:val="31"/>
            <w:szCs w:val="31"/>
            <w:lang w:eastAsia="en-IN"/>
          </w:rPr>
          <w:fldChar w:fldCharType="separate"/>
        </w:r>
        <w:r w:rsidRPr="00ED41B4">
          <w:rPr>
            <w:rFonts w:ascii="Angsana New" w:eastAsia="Times New Roman" w:hAnsi="Angsana New" w:cs="Angsana New"/>
            <w:b/>
            <w:bCs/>
            <w:color w:val="777777"/>
            <w:sz w:val="31"/>
            <w:szCs w:val="31"/>
            <w:u w:val="single"/>
            <w:bdr w:val="none" w:sz="0" w:space="0" w:color="auto" w:frame="1"/>
            <w:lang w:eastAsia="en-IN"/>
          </w:rPr>
          <w:t>waterfall project (SDLC)</w:t>
        </w:r>
        <w:r w:rsidRPr="00ED41B4">
          <w:rPr>
            <w:rFonts w:ascii="Angsana New" w:eastAsia="Times New Roman" w:hAnsi="Angsana New" w:cs="Angsana New"/>
            <w:b/>
            <w:bCs/>
            <w:color w:val="222222"/>
            <w:sz w:val="31"/>
            <w:szCs w:val="31"/>
            <w:lang w:eastAsia="en-IN"/>
          </w:rPr>
          <w:fldChar w:fldCharType="end"/>
        </w:r>
        <w:r w:rsidRPr="00ED41B4">
          <w:rPr>
            <w:rFonts w:ascii="Angsana New" w:eastAsia="Times New Roman" w:hAnsi="Angsana New" w:cs="Angsana New"/>
            <w:b/>
            <w:bCs/>
            <w:color w:val="222222"/>
            <w:sz w:val="31"/>
            <w:szCs w:val="31"/>
            <w:lang w:eastAsia="en-IN"/>
          </w:rPr>
          <w:t> has the following phases:</w:t>
        </w:r>
      </w:ins>
    </w:p>
    <w:p w:rsidR="006C17D3" w:rsidRPr="00ED41B4" w:rsidRDefault="006C17D3" w:rsidP="006C17D3">
      <w:pPr>
        <w:shd w:val="clear" w:color="auto" w:fill="FFFFFF"/>
        <w:spacing w:after="0" w:line="369" w:lineRule="atLeast"/>
        <w:rPr>
          <w:ins w:id="121" w:author="Unknown"/>
          <w:rFonts w:ascii="Angsana New" w:eastAsia="Times New Roman" w:hAnsi="Angsana New" w:cs="Angsana New"/>
          <w:color w:val="222222"/>
          <w:sz w:val="31"/>
          <w:szCs w:val="31"/>
          <w:lang w:eastAsia="en-IN"/>
        </w:rPr>
      </w:pPr>
      <w:r w:rsidRPr="00ED41B4">
        <w:rPr>
          <w:rFonts w:ascii="Angsana New" w:eastAsia="Times New Roman" w:hAnsi="Angsana New" w:cs="Angsana New"/>
          <w:noProof/>
          <w:color w:val="777777"/>
          <w:sz w:val="31"/>
          <w:szCs w:val="31"/>
          <w:bdr w:val="none" w:sz="0" w:space="0" w:color="auto" w:frame="1"/>
          <w:lang w:eastAsia="en-IN"/>
        </w:rPr>
        <w:drawing>
          <wp:inline distT="0" distB="0" distL="0" distR="0" wp14:anchorId="26E54546" wp14:editId="449F5FA7">
            <wp:extent cx="4572000" cy="466725"/>
            <wp:effectExtent l="0" t="0" r="0" b="9525"/>
            <wp:docPr id="1" name="Picture 1" descr="Software development proces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ftware development proces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466725"/>
                    </a:xfrm>
                    <a:prstGeom prst="rect">
                      <a:avLst/>
                    </a:prstGeom>
                    <a:noFill/>
                    <a:ln>
                      <a:noFill/>
                    </a:ln>
                  </pic:spPr>
                </pic:pic>
              </a:graphicData>
            </a:graphic>
          </wp:inline>
        </w:drawing>
      </w:r>
    </w:p>
    <w:p w:rsidR="006C17D3" w:rsidRPr="00ED41B4" w:rsidRDefault="006C17D3" w:rsidP="006C17D3">
      <w:pPr>
        <w:numPr>
          <w:ilvl w:val="0"/>
          <w:numId w:val="4"/>
        </w:numPr>
        <w:shd w:val="clear" w:color="auto" w:fill="FFFFFF"/>
        <w:spacing w:after="0" w:line="369" w:lineRule="atLeast"/>
        <w:rPr>
          <w:ins w:id="122" w:author="Unknown"/>
          <w:rFonts w:ascii="Angsana New" w:eastAsia="Times New Roman" w:hAnsi="Angsana New" w:cs="Angsana New"/>
          <w:color w:val="222222"/>
          <w:sz w:val="31"/>
          <w:szCs w:val="31"/>
          <w:lang w:eastAsia="en-IN"/>
        </w:rPr>
      </w:pPr>
      <w:ins w:id="123" w:author="Unknown">
        <w:r w:rsidRPr="00ED41B4">
          <w:rPr>
            <w:rFonts w:ascii="Angsana New" w:eastAsia="Times New Roman" w:hAnsi="Angsana New" w:cs="Angsana New"/>
            <w:color w:val="222222"/>
            <w:sz w:val="31"/>
            <w:szCs w:val="31"/>
            <w:lang w:eastAsia="en-IN"/>
          </w:rPr>
          <w:t>As QAs we all know that even though “Test” is step 5 of this flow, it is not the only place we testers play a prominent role.</w:t>
        </w:r>
      </w:ins>
    </w:p>
    <w:p w:rsidR="006C17D3" w:rsidRPr="00ED41B4" w:rsidRDefault="006C17D3" w:rsidP="006C17D3">
      <w:pPr>
        <w:numPr>
          <w:ilvl w:val="0"/>
          <w:numId w:val="4"/>
        </w:numPr>
        <w:shd w:val="clear" w:color="auto" w:fill="FFFFFF"/>
        <w:spacing w:after="0" w:line="369" w:lineRule="atLeast"/>
        <w:rPr>
          <w:ins w:id="124" w:author="Unknown"/>
          <w:rFonts w:ascii="Angsana New" w:eastAsia="Times New Roman" w:hAnsi="Angsana New" w:cs="Angsana New"/>
          <w:color w:val="222222"/>
          <w:sz w:val="31"/>
          <w:szCs w:val="31"/>
          <w:lang w:eastAsia="en-IN"/>
        </w:rPr>
      </w:pPr>
      <w:ins w:id="125" w:author="Unknown">
        <w:r w:rsidRPr="00ED41B4">
          <w:rPr>
            <w:rFonts w:ascii="Angsana New" w:eastAsia="Times New Roman" w:hAnsi="Angsana New" w:cs="Angsana New"/>
            <w:color w:val="222222"/>
            <w:sz w:val="31"/>
            <w:szCs w:val="31"/>
            <w:lang w:eastAsia="en-IN"/>
          </w:rPr>
          <w:t>Also, testing is a reactive job. With no code/application ready to test we cannot really ‘test’ anything.  In order to be ready and react in the most efficient way possible we try as much as we can to plan and prepare ahead. So, even though phase 5 is for testing, our activities start way ahead.</w:t>
        </w:r>
      </w:ins>
    </w:p>
    <w:p w:rsidR="006C17D3" w:rsidRPr="00ED41B4" w:rsidRDefault="006C17D3" w:rsidP="006C17D3">
      <w:pPr>
        <w:shd w:val="clear" w:color="auto" w:fill="FFFFFF"/>
        <w:spacing w:after="0" w:line="369" w:lineRule="atLeast"/>
        <w:rPr>
          <w:ins w:id="126" w:author="Unknown"/>
          <w:rFonts w:ascii="Angsana New" w:eastAsia="Times New Roman" w:hAnsi="Angsana New" w:cs="Angsana New"/>
          <w:color w:val="222222"/>
          <w:sz w:val="31"/>
          <w:szCs w:val="31"/>
          <w:lang w:eastAsia="en-IN"/>
        </w:rPr>
      </w:pPr>
      <w:ins w:id="127" w:author="Unknown">
        <w:r w:rsidRPr="00ED41B4">
          <w:rPr>
            <w:rFonts w:ascii="Angsana New" w:eastAsia="Times New Roman" w:hAnsi="Angsana New" w:cs="Angsana New"/>
            <w:b/>
            <w:bCs/>
            <w:color w:val="222222"/>
            <w:sz w:val="31"/>
            <w:szCs w:val="31"/>
            <w:u w:val="single"/>
            <w:lang w:eastAsia="en-IN"/>
          </w:rPr>
          <w:t>Briefly this is what happens in each phase:</w:t>
        </w:r>
      </w:ins>
    </w:p>
    <w:p w:rsidR="006C17D3" w:rsidRPr="00ED41B4" w:rsidRDefault="006C17D3" w:rsidP="006C17D3">
      <w:pPr>
        <w:shd w:val="clear" w:color="auto" w:fill="FFFFFF"/>
        <w:spacing w:after="0" w:line="369" w:lineRule="atLeast"/>
        <w:rPr>
          <w:ins w:id="128" w:author="Unknown"/>
          <w:rFonts w:ascii="Angsana New" w:eastAsia="Times New Roman" w:hAnsi="Angsana New" w:cs="Angsana New"/>
          <w:color w:val="222222"/>
          <w:sz w:val="31"/>
          <w:szCs w:val="31"/>
          <w:lang w:eastAsia="en-IN"/>
        </w:rPr>
      </w:pPr>
      <w:ins w:id="129" w:author="Unknown">
        <w:r w:rsidRPr="00ED41B4">
          <w:rPr>
            <w:rFonts w:ascii="Angsana New" w:eastAsia="Times New Roman" w:hAnsi="Angsana New" w:cs="Angsana New"/>
            <w:b/>
            <w:bCs/>
            <w:color w:val="222222"/>
            <w:sz w:val="31"/>
            <w:szCs w:val="31"/>
            <w:u w:val="single"/>
            <w:lang w:eastAsia="en-IN"/>
          </w:rPr>
          <w:t>Initiate:</w:t>
        </w:r>
      </w:ins>
    </w:p>
    <w:p w:rsidR="006C17D3" w:rsidRPr="00ED41B4" w:rsidRDefault="006C17D3" w:rsidP="006C17D3">
      <w:pPr>
        <w:shd w:val="clear" w:color="auto" w:fill="FFFFFF"/>
        <w:spacing w:after="0" w:line="369" w:lineRule="atLeast"/>
        <w:rPr>
          <w:ins w:id="130" w:author="Unknown"/>
          <w:rFonts w:ascii="Angsana New" w:eastAsia="Times New Roman" w:hAnsi="Angsana New" w:cs="Angsana New"/>
          <w:color w:val="222222"/>
          <w:sz w:val="31"/>
          <w:szCs w:val="31"/>
          <w:lang w:eastAsia="en-IN"/>
        </w:rPr>
      </w:pPr>
      <w:ins w:id="131" w:author="Unknown">
        <w:r w:rsidRPr="00ED41B4">
          <w:rPr>
            <w:rFonts w:ascii="Angsana New" w:eastAsia="Times New Roman" w:hAnsi="Angsana New" w:cs="Angsana New"/>
            <w:b/>
            <w:bCs/>
            <w:color w:val="222222"/>
            <w:sz w:val="31"/>
            <w:szCs w:val="31"/>
            <w:lang w:eastAsia="en-IN"/>
          </w:rPr>
          <w:t>Once the producer and the customer agree on terms – the software production begins.</w:t>
        </w:r>
      </w:ins>
    </w:p>
    <w:p w:rsidR="006C17D3" w:rsidRPr="00ED41B4" w:rsidRDefault="006C17D3" w:rsidP="006C17D3">
      <w:pPr>
        <w:numPr>
          <w:ilvl w:val="0"/>
          <w:numId w:val="5"/>
        </w:numPr>
        <w:shd w:val="clear" w:color="auto" w:fill="FFFFFF"/>
        <w:spacing w:after="0" w:line="369" w:lineRule="atLeast"/>
        <w:rPr>
          <w:ins w:id="132" w:author="Unknown"/>
          <w:rFonts w:ascii="Angsana New" w:eastAsia="Times New Roman" w:hAnsi="Angsana New" w:cs="Angsana New"/>
          <w:color w:val="222222"/>
          <w:sz w:val="31"/>
          <w:szCs w:val="31"/>
          <w:lang w:eastAsia="en-IN"/>
        </w:rPr>
      </w:pPr>
      <w:ins w:id="133" w:author="Unknown">
        <w:r w:rsidRPr="00ED41B4">
          <w:rPr>
            <w:rFonts w:ascii="Angsana New" w:eastAsia="Times New Roman" w:hAnsi="Angsana New" w:cs="Angsana New"/>
            <w:color w:val="222222"/>
            <w:sz w:val="31"/>
            <w:szCs w:val="31"/>
            <w:lang w:eastAsia="en-IN"/>
          </w:rPr>
          <w:t xml:space="preserve">In this phase, business requirements are gathered and </w:t>
        </w:r>
        <w:proofErr w:type="spellStart"/>
        <w:r w:rsidRPr="00ED41B4">
          <w:rPr>
            <w:rFonts w:ascii="Angsana New" w:eastAsia="Times New Roman" w:hAnsi="Angsana New" w:cs="Angsana New"/>
            <w:color w:val="222222"/>
            <w:sz w:val="31"/>
            <w:szCs w:val="31"/>
            <w:lang w:eastAsia="en-IN"/>
          </w:rPr>
          <w:t>analyzed</w:t>
        </w:r>
        <w:proofErr w:type="spellEnd"/>
        <w:r w:rsidRPr="00ED41B4">
          <w:rPr>
            <w:rFonts w:ascii="Angsana New" w:eastAsia="Times New Roman" w:hAnsi="Angsana New" w:cs="Angsana New"/>
            <w:color w:val="222222"/>
            <w:sz w:val="31"/>
            <w:szCs w:val="31"/>
            <w:lang w:eastAsia="en-IN"/>
          </w:rPr>
          <w:t>. The analysis is going to involve the decisions on technological considerations, hardware &amp; software specifications, people, effort, time, relevance and improvements among others.</w:t>
        </w:r>
      </w:ins>
    </w:p>
    <w:p w:rsidR="006C17D3" w:rsidRPr="00ED41B4" w:rsidRDefault="006C17D3" w:rsidP="006C17D3">
      <w:pPr>
        <w:numPr>
          <w:ilvl w:val="0"/>
          <w:numId w:val="5"/>
        </w:numPr>
        <w:shd w:val="clear" w:color="auto" w:fill="FFFFFF"/>
        <w:spacing w:after="0" w:line="369" w:lineRule="atLeast"/>
        <w:rPr>
          <w:ins w:id="134" w:author="Unknown"/>
          <w:rFonts w:ascii="Angsana New" w:eastAsia="Times New Roman" w:hAnsi="Angsana New" w:cs="Angsana New"/>
          <w:color w:val="222222"/>
          <w:sz w:val="31"/>
          <w:szCs w:val="31"/>
          <w:lang w:eastAsia="en-IN"/>
        </w:rPr>
      </w:pPr>
      <w:ins w:id="135" w:author="Unknown">
        <w:r w:rsidRPr="00ED41B4">
          <w:rPr>
            <w:rFonts w:ascii="Angsana New" w:eastAsia="Times New Roman" w:hAnsi="Angsana New" w:cs="Angsana New"/>
            <w:color w:val="222222"/>
            <w:sz w:val="31"/>
            <w:szCs w:val="31"/>
            <w:lang w:eastAsia="en-IN"/>
          </w:rPr>
          <w:t>Business analysts, Project Managers and client representative are involved in this step.</w:t>
        </w:r>
      </w:ins>
    </w:p>
    <w:p w:rsidR="006C17D3" w:rsidRPr="00ED41B4" w:rsidRDefault="006C17D3" w:rsidP="006C17D3">
      <w:pPr>
        <w:numPr>
          <w:ilvl w:val="0"/>
          <w:numId w:val="5"/>
        </w:numPr>
        <w:shd w:val="clear" w:color="auto" w:fill="FFFFFF"/>
        <w:spacing w:after="0" w:line="369" w:lineRule="atLeast"/>
        <w:rPr>
          <w:ins w:id="136" w:author="Unknown"/>
          <w:rFonts w:ascii="Angsana New" w:eastAsia="Times New Roman" w:hAnsi="Angsana New" w:cs="Angsana New"/>
          <w:color w:val="222222"/>
          <w:sz w:val="31"/>
          <w:szCs w:val="31"/>
          <w:lang w:eastAsia="en-IN"/>
        </w:rPr>
      </w:pPr>
      <w:ins w:id="137" w:author="Unknown">
        <w:r w:rsidRPr="00ED41B4">
          <w:rPr>
            <w:rFonts w:ascii="Angsana New" w:eastAsia="Times New Roman" w:hAnsi="Angsana New" w:cs="Angsana New"/>
            <w:color w:val="222222"/>
            <w:sz w:val="31"/>
            <w:szCs w:val="31"/>
            <w:lang w:eastAsia="en-IN"/>
          </w:rPr>
          <w:t>At the end of this step and basic project plan is prepared.</w:t>
        </w:r>
      </w:ins>
    </w:p>
    <w:p w:rsidR="006C17D3" w:rsidRPr="00ED41B4" w:rsidRDefault="006C17D3" w:rsidP="006C17D3">
      <w:pPr>
        <w:numPr>
          <w:ilvl w:val="0"/>
          <w:numId w:val="5"/>
        </w:numPr>
        <w:shd w:val="clear" w:color="auto" w:fill="FFFFFF"/>
        <w:spacing w:after="0" w:line="369" w:lineRule="atLeast"/>
        <w:rPr>
          <w:ins w:id="138" w:author="Unknown"/>
          <w:rFonts w:ascii="Angsana New" w:eastAsia="Times New Roman" w:hAnsi="Angsana New" w:cs="Angsana New"/>
          <w:color w:val="222222"/>
          <w:sz w:val="31"/>
          <w:szCs w:val="31"/>
          <w:lang w:eastAsia="en-IN"/>
        </w:rPr>
      </w:pPr>
      <w:ins w:id="139" w:author="Unknown">
        <w:r w:rsidRPr="00ED41B4">
          <w:rPr>
            <w:rFonts w:ascii="Angsana New" w:eastAsia="Times New Roman" w:hAnsi="Angsana New" w:cs="Angsana New"/>
            <w:color w:val="222222"/>
            <w:sz w:val="31"/>
            <w:szCs w:val="31"/>
            <w:lang w:eastAsia="en-IN"/>
          </w:rPr>
          <w:t>Project specific documents like scope document and/or business requirements are made.</w:t>
        </w:r>
      </w:ins>
    </w:p>
    <w:p w:rsidR="006C17D3" w:rsidRPr="00ED41B4" w:rsidRDefault="006C17D3" w:rsidP="006C17D3">
      <w:pPr>
        <w:numPr>
          <w:ilvl w:val="0"/>
          <w:numId w:val="5"/>
        </w:numPr>
        <w:shd w:val="clear" w:color="auto" w:fill="FFFFFF"/>
        <w:spacing w:after="0" w:line="369" w:lineRule="atLeast"/>
        <w:rPr>
          <w:ins w:id="140" w:author="Unknown"/>
          <w:rFonts w:ascii="Angsana New" w:eastAsia="Times New Roman" w:hAnsi="Angsana New" w:cs="Angsana New"/>
          <w:color w:val="222222"/>
          <w:sz w:val="31"/>
          <w:szCs w:val="31"/>
          <w:lang w:eastAsia="en-IN"/>
        </w:rPr>
      </w:pPr>
      <w:ins w:id="141" w:author="Unknown">
        <w:r w:rsidRPr="00ED41B4">
          <w:rPr>
            <w:rFonts w:ascii="Angsana New" w:eastAsia="Times New Roman" w:hAnsi="Angsana New" w:cs="Angsana New"/>
            <w:color w:val="222222"/>
            <w:sz w:val="31"/>
            <w:szCs w:val="31"/>
            <w:lang w:eastAsia="en-IN"/>
          </w:rPr>
          <w:t>QA involvement at this stage is typically not to be expected. (This is a slight deviation from what it should be because to identify issues early in the developmental phases, it is best to involve QA right from the beginning.)</w:t>
        </w:r>
      </w:ins>
    </w:p>
    <w:p w:rsidR="006C17D3" w:rsidRPr="00ED41B4" w:rsidRDefault="006C17D3" w:rsidP="006C17D3">
      <w:pPr>
        <w:shd w:val="clear" w:color="auto" w:fill="FFFFFF"/>
        <w:spacing w:after="0" w:line="369" w:lineRule="atLeast"/>
        <w:rPr>
          <w:ins w:id="142" w:author="Unknown"/>
          <w:rFonts w:ascii="Angsana New" w:eastAsia="Times New Roman" w:hAnsi="Angsana New" w:cs="Angsana New"/>
          <w:color w:val="222222"/>
          <w:sz w:val="31"/>
          <w:szCs w:val="31"/>
          <w:lang w:eastAsia="en-IN"/>
        </w:rPr>
      </w:pPr>
      <w:ins w:id="143" w:author="Unknown">
        <w:r w:rsidRPr="00ED41B4">
          <w:rPr>
            <w:rFonts w:ascii="Angsana New" w:eastAsia="Times New Roman" w:hAnsi="Angsana New" w:cs="Angsana New"/>
            <w:b/>
            <w:bCs/>
            <w:color w:val="222222"/>
            <w:sz w:val="31"/>
            <w:szCs w:val="31"/>
            <w:u w:val="single"/>
            <w:lang w:eastAsia="en-IN"/>
          </w:rPr>
          <w:t>Define:</w:t>
        </w:r>
      </w:ins>
    </w:p>
    <w:p w:rsidR="006C17D3" w:rsidRPr="00ED41B4" w:rsidRDefault="006C17D3" w:rsidP="006C17D3">
      <w:pPr>
        <w:shd w:val="clear" w:color="auto" w:fill="FFFFFF"/>
        <w:spacing w:after="0" w:line="369" w:lineRule="atLeast"/>
        <w:rPr>
          <w:ins w:id="144" w:author="Unknown"/>
          <w:rFonts w:ascii="Angsana New" w:eastAsia="Times New Roman" w:hAnsi="Angsana New" w:cs="Angsana New"/>
          <w:color w:val="222222"/>
          <w:sz w:val="31"/>
          <w:szCs w:val="31"/>
          <w:lang w:eastAsia="en-IN"/>
        </w:rPr>
      </w:pPr>
      <w:ins w:id="145" w:author="Unknown">
        <w:r w:rsidRPr="00ED41B4">
          <w:rPr>
            <w:rFonts w:ascii="Angsana New" w:eastAsia="Times New Roman" w:hAnsi="Angsana New" w:cs="Angsana New"/>
            <w:b/>
            <w:bCs/>
            <w:color w:val="222222"/>
            <w:sz w:val="31"/>
            <w:szCs w:val="31"/>
            <w:lang w:eastAsia="en-IN"/>
          </w:rPr>
          <w:t>The business requirements finalized are the inputs for this step.</w:t>
        </w:r>
      </w:ins>
    </w:p>
    <w:p w:rsidR="006C17D3" w:rsidRPr="00ED41B4" w:rsidRDefault="006C17D3" w:rsidP="006C17D3">
      <w:pPr>
        <w:numPr>
          <w:ilvl w:val="0"/>
          <w:numId w:val="6"/>
        </w:numPr>
        <w:shd w:val="clear" w:color="auto" w:fill="FFFFFF"/>
        <w:spacing w:after="0" w:line="369" w:lineRule="atLeast"/>
        <w:rPr>
          <w:ins w:id="146" w:author="Unknown"/>
          <w:rFonts w:ascii="Angsana New" w:eastAsia="Times New Roman" w:hAnsi="Angsana New" w:cs="Angsana New"/>
          <w:color w:val="222222"/>
          <w:sz w:val="31"/>
          <w:szCs w:val="31"/>
          <w:lang w:eastAsia="en-IN"/>
        </w:rPr>
      </w:pPr>
      <w:ins w:id="147" w:author="Unknown">
        <w:r w:rsidRPr="00ED41B4">
          <w:rPr>
            <w:rFonts w:ascii="Angsana New" w:eastAsia="Times New Roman" w:hAnsi="Angsana New" w:cs="Angsana New"/>
            <w:color w:val="222222"/>
            <w:sz w:val="31"/>
            <w:szCs w:val="31"/>
            <w:lang w:eastAsia="en-IN"/>
          </w:rPr>
          <w:t>This phase involves the translation of business requirements into functional requirements for the software.</w:t>
        </w:r>
        <w:r w:rsidRPr="00ED41B4">
          <w:rPr>
            <w:rFonts w:ascii="Angsana New" w:eastAsia="Times New Roman" w:hAnsi="Angsana New" w:cs="Angsana New"/>
            <w:b/>
            <w:bCs/>
            <w:color w:val="222222"/>
            <w:sz w:val="31"/>
            <w:szCs w:val="31"/>
            <w:lang w:eastAsia="en-IN"/>
          </w:rPr>
          <w:t> For example</w:t>
        </w:r>
        <w:r w:rsidRPr="00ED41B4">
          <w:rPr>
            <w:rFonts w:ascii="Angsana New" w:eastAsia="Times New Roman" w:hAnsi="Angsana New" w:cs="Angsana New"/>
            <w:color w:val="222222"/>
            <w:sz w:val="31"/>
            <w:szCs w:val="31"/>
            <w:lang w:eastAsia="en-IN"/>
          </w:rPr>
          <w:t xml:space="preserve">: if the business requirement is to allow a user to buy something from a site. </w:t>
        </w:r>
        <w:r w:rsidRPr="00ED41B4">
          <w:rPr>
            <w:rFonts w:ascii="Angsana New" w:eastAsia="Times New Roman" w:hAnsi="Angsana New" w:cs="Angsana New"/>
            <w:color w:val="222222"/>
            <w:sz w:val="31"/>
            <w:szCs w:val="31"/>
            <w:lang w:eastAsia="en-IN"/>
          </w:rPr>
          <w:lastRenderedPageBreak/>
          <w:t>The functional requirement will have details like site format-&gt;menu option name and placement-&gt;Search product-&gt; shopping cart-&gt;Checkout (registration or not) -&gt;payment options-&gt;confirmation of sale.</w:t>
        </w:r>
      </w:ins>
    </w:p>
    <w:p w:rsidR="006C17D3" w:rsidRPr="00ED41B4" w:rsidRDefault="006C17D3" w:rsidP="006C17D3">
      <w:pPr>
        <w:numPr>
          <w:ilvl w:val="0"/>
          <w:numId w:val="6"/>
        </w:numPr>
        <w:shd w:val="clear" w:color="auto" w:fill="FFFFFF"/>
        <w:spacing w:after="0" w:line="369" w:lineRule="atLeast"/>
        <w:rPr>
          <w:ins w:id="148" w:author="Unknown"/>
          <w:rFonts w:ascii="Angsana New" w:eastAsia="Times New Roman" w:hAnsi="Angsana New" w:cs="Angsana New"/>
          <w:color w:val="222222"/>
          <w:sz w:val="31"/>
          <w:szCs w:val="31"/>
          <w:lang w:eastAsia="en-IN"/>
        </w:rPr>
      </w:pPr>
      <w:ins w:id="149" w:author="Unknown">
        <w:r w:rsidRPr="00ED41B4">
          <w:rPr>
            <w:rFonts w:ascii="Angsana New" w:eastAsia="Times New Roman" w:hAnsi="Angsana New" w:cs="Angsana New"/>
            <w:color w:val="222222"/>
            <w:sz w:val="31"/>
            <w:szCs w:val="31"/>
            <w:lang w:eastAsia="en-IN"/>
          </w:rPr>
          <w:t>Developers, Business Analysts, Project Managers are involved in this phase</w:t>
        </w:r>
      </w:ins>
    </w:p>
    <w:p w:rsidR="006C17D3" w:rsidRPr="00ED41B4" w:rsidRDefault="006C17D3" w:rsidP="006C17D3">
      <w:pPr>
        <w:numPr>
          <w:ilvl w:val="0"/>
          <w:numId w:val="6"/>
        </w:numPr>
        <w:shd w:val="clear" w:color="auto" w:fill="FFFFFF"/>
        <w:spacing w:after="0" w:line="369" w:lineRule="atLeast"/>
        <w:rPr>
          <w:ins w:id="150" w:author="Unknown"/>
          <w:rFonts w:ascii="Angsana New" w:eastAsia="Times New Roman" w:hAnsi="Angsana New" w:cs="Angsana New"/>
          <w:color w:val="222222"/>
          <w:sz w:val="31"/>
          <w:szCs w:val="31"/>
          <w:lang w:eastAsia="en-IN"/>
        </w:rPr>
      </w:pPr>
      <w:ins w:id="151" w:author="Unknown">
        <w:r w:rsidRPr="00ED41B4">
          <w:rPr>
            <w:rFonts w:ascii="Angsana New" w:eastAsia="Times New Roman" w:hAnsi="Angsana New" w:cs="Angsana New"/>
            <w:color w:val="222222"/>
            <w:sz w:val="31"/>
            <w:szCs w:val="31"/>
            <w:lang w:eastAsia="en-IN"/>
          </w:rPr>
          <w:t>The output of this phase is a detailed document containing the functional requirements of the software. This document is referred to by many names – Software Requirement Specification (SRS), Functional requirements document (FRD) or Functional requirements specification (FRS).</w:t>
        </w:r>
      </w:ins>
    </w:p>
    <w:p w:rsidR="006C17D3" w:rsidRPr="00ED41B4" w:rsidRDefault="006C17D3" w:rsidP="006C17D3">
      <w:pPr>
        <w:numPr>
          <w:ilvl w:val="0"/>
          <w:numId w:val="6"/>
        </w:numPr>
        <w:shd w:val="clear" w:color="auto" w:fill="FFFFFF"/>
        <w:spacing w:after="0" w:line="369" w:lineRule="atLeast"/>
        <w:rPr>
          <w:ins w:id="152" w:author="Unknown"/>
          <w:rFonts w:ascii="Angsana New" w:eastAsia="Times New Roman" w:hAnsi="Angsana New" w:cs="Angsana New"/>
          <w:color w:val="222222"/>
          <w:sz w:val="31"/>
          <w:szCs w:val="31"/>
          <w:lang w:eastAsia="en-IN"/>
        </w:rPr>
      </w:pPr>
      <w:ins w:id="153" w:author="Unknown">
        <w:r w:rsidRPr="00ED41B4">
          <w:rPr>
            <w:rFonts w:ascii="Angsana New" w:eastAsia="Times New Roman" w:hAnsi="Angsana New" w:cs="Angsana New"/>
            <w:color w:val="222222"/>
            <w:sz w:val="31"/>
            <w:szCs w:val="31"/>
            <w:lang w:eastAsia="en-IN"/>
          </w:rPr>
          <w:t>This is where the QA team gets involved – after the completion of SRS documentation.</w:t>
        </w:r>
      </w:ins>
    </w:p>
    <w:p w:rsidR="006C17D3" w:rsidRPr="00ED41B4" w:rsidRDefault="006C17D3" w:rsidP="006C17D3">
      <w:pPr>
        <w:numPr>
          <w:ilvl w:val="0"/>
          <w:numId w:val="6"/>
        </w:numPr>
        <w:shd w:val="clear" w:color="auto" w:fill="FFFFFF"/>
        <w:spacing w:after="0" w:line="369" w:lineRule="atLeast"/>
        <w:rPr>
          <w:ins w:id="154" w:author="Unknown"/>
          <w:rFonts w:ascii="Angsana New" w:eastAsia="Times New Roman" w:hAnsi="Angsana New" w:cs="Angsana New"/>
          <w:color w:val="222222"/>
          <w:sz w:val="31"/>
          <w:szCs w:val="31"/>
          <w:lang w:eastAsia="en-IN"/>
        </w:rPr>
      </w:pPr>
      <w:ins w:id="155" w:author="Unknown">
        <w:r w:rsidRPr="00ED41B4">
          <w:rPr>
            <w:rFonts w:ascii="Angsana New" w:eastAsia="Times New Roman" w:hAnsi="Angsana New" w:cs="Angsana New"/>
            <w:color w:val="222222"/>
            <w:sz w:val="31"/>
            <w:szCs w:val="31"/>
            <w:lang w:eastAsia="en-IN"/>
          </w:rPr>
          <w:t>While the finalizing on functional requirements and the documentation of the SRS is going on, the QA manager/lead is involved to draft an </w:t>
        </w:r>
        <w:r w:rsidRPr="00ED41B4">
          <w:rPr>
            <w:rFonts w:ascii="Angsana New" w:eastAsia="Times New Roman" w:hAnsi="Angsana New" w:cs="Angsana New"/>
            <w:b/>
            <w:bCs/>
            <w:color w:val="222222"/>
            <w:sz w:val="31"/>
            <w:szCs w:val="31"/>
            <w:lang w:eastAsia="en-IN"/>
          </w:rPr>
          <w:t>initial version of the test plan</w:t>
        </w:r>
        <w:r w:rsidRPr="00ED41B4">
          <w:rPr>
            <w:rFonts w:ascii="Angsana New" w:eastAsia="Times New Roman" w:hAnsi="Angsana New" w:cs="Angsana New"/>
            <w:color w:val="222222"/>
            <w:sz w:val="31"/>
            <w:szCs w:val="31"/>
            <w:lang w:eastAsia="en-IN"/>
          </w:rPr>
          <w:t> and form a QA team.</w:t>
        </w:r>
      </w:ins>
    </w:p>
    <w:p w:rsidR="006C17D3" w:rsidRPr="00ED41B4" w:rsidRDefault="006C17D3" w:rsidP="006C17D3">
      <w:pPr>
        <w:numPr>
          <w:ilvl w:val="0"/>
          <w:numId w:val="6"/>
        </w:numPr>
        <w:shd w:val="clear" w:color="auto" w:fill="FFFFFF"/>
        <w:spacing w:after="0" w:line="369" w:lineRule="atLeast"/>
        <w:rPr>
          <w:ins w:id="156" w:author="Unknown"/>
          <w:rFonts w:ascii="Angsana New" w:eastAsia="Times New Roman" w:hAnsi="Angsana New" w:cs="Angsana New"/>
          <w:color w:val="222222"/>
          <w:sz w:val="31"/>
          <w:szCs w:val="31"/>
          <w:lang w:eastAsia="en-IN"/>
        </w:rPr>
      </w:pPr>
      <w:ins w:id="157" w:author="Unknown">
        <w:r w:rsidRPr="00ED41B4">
          <w:rPr>
            <w:rFonts w:ascii="Angsana New" w:eastAsia="Times New Roman" w:hAnsi="Angsana New" w:cs="Angsana New"/>
            <w:color w:val="222222"/>
            <w:sz w:val="31"/>
            <w:szCs w:val="31"/>
            <w:lang w:eastAsia="en-IN"/>
          </w:rPr>
          <w:t>The QA team’s involvement is going to be once the SRS is documented.</w:t>
        </w:r>
      </w:ins>
    </w:p>
    <w:p w:rsidR="006C17D3" w:rsidRPr="00ED41B4" w:rsidRDefault="006C17D3" w:rsidP="006C17D3">
      <w:pPr>
        <w:numPr>
          <w:ilvl w:val="0"/>
          <w:numId w:val="6"/>
        </w:numPr>
        <w:shd w:val="clear" w:color="auto" w:fill="FFFFFF"/>
        <w:spacing w:after="0" w:line="369" w:lineRule="atLeast"/>
        <w:rPr>
          <w:ins w:id="158" w:author="Unknown"/>
          <w:rFonts w:ascii="Angsana New" w:eastAsia="Times New Roman" w:hAnsi="Angsana New" w:cs="Angsana New"/>
          <w:color w:val="222222"/>
          <w:sz w:val="31"/>
          <w:szCs w:val="31"/>
          <w:lang w:eastAsia="en-IN"/>
        </w:rPr>
      </w:pPr>
      <w:ins w:id="159" w:author="Unknown">
        <w:r w:rsidRPr="00ED41B4">
          <w:rPr>
            <w:rFonts w:ascii="Angsana New" w:eastAsia="Times New Roman" w:hAnsi="Angsana New" w:cs="Angsana New"/>
            <w:color w:val="222222"/>
            <w:sz w:val="31"/>
            <w:szCs w:val="31"/>
            <w:lang w:eastAsia="en-IN"/>
          </w:rPr>
          <w:t>At this stage either the development team or the business analyst or sometimes even the QA team lead will give a walkthrough of the SRS to the QA team.</w:t>
        </w:r>
      </w:ins>
    </w:p>
    <w:p w:rsidR="006C17D3" w:rsidRPr="00ED41B4" w:rsidRDefault="006C17D3" w:rsidP="006C17D3">
      <w:pPr>
        <w:numPr>
          <w:ilvl w:val="0"/>
          <w:numId w:val="6"/>
        </w:numPr>
        <w:shd w:val="clear" w:color="auto" w:fill="FFFFFF"/>
        <w:spacing w:after="0" w:line="369" w:lineRule="atLeast"/>
        <w:rPr>
          <w:ins w:id="160" w:author="Unknown"/>
          <w:rFonts w:ascii="Angsana New" w:eastAsia="Times New Roman" w:hAnsi="Angsana New" w:cs="Angsana New"/>
          <w:color w:val="222222"/>
          <w:sz w:val="31"/>
          <w:szCs w:val="31"/>
          <w:lang w:eastAsia="en-IN"/>
        </w:rPr>
      </w:pPr>
      <w:ins w:id="161" w:author="Unknown">
        <w:r w:rsidRPr="00ED41B4">
          <w:rPr>
            <w:rFonts w:ascii="Angsana New" w:eastAsia="Times New Roman" w:hAnsi="Angsana New" w:cs="Angsana New"/>
            <w:color w:val="222222"/>
            <w:sz w:val="31"/>
            <w:szCs w:val="31"/>
            <w:lang w:eastAsia="en-IN"/>
          </w:rPr>
          <w:t>In case of a new project a thorough walkthrough in the form of a conference or meeting works best</w:t>
        </w:r>
      </w:ins>
    </w:p>
    <w:p w:rsidR="006C17D3" w:rsidRPr="00ED41B4" w:rsidRDefault="006C17D3" w:rsidP="006C17D3">
      <w:pPr>
        <w:numPr>
          <w:ilvl w:val="0"/>
          <w:numId w:val="6"/>
        </w:numPr>
        <w:shd w:val="clear" w:color="auto" w:fill="FFFFFF"/>
        <w:spacing w:after="0" w:line="369" w:lineRule="atLeast"/>
        <w:rPr>
          <w:ins w:id="162" w:author="Unknown"/>
          <w:rFonts w:ascii="Angsana New" w:eastAsia="Times New Roman" w:hAnsi="Angsana New" w:cs="Angsana New"/>
          <w:color w:val="222222"/>
          <w:sz w:val="31"/>
          <w:szCs w:val="31"/>
          <w:lang w:eastAsia="en-IN"/>
        </w:rPr>
      </w:pPr>
      <w:ins w:id="163" w:author="Unknown">
        <w:r w:rsidRPr="00ED41B4">
          <w:rPr>
            <w:rFonts w:ascii="Angsana New" w:eastAsia="Times New Roman" w:hAnsi="Angsana New" w:cs="Angsana New"/>
            <w:color w:val="222222"/>
            <w:sz w:val="31"/>
            <w:szCs w:val="31"/>
            <w:lang w:eastAsia="en-IN"/>
          </w:rPr>
          <w:t>In case of later releases for an existing project, a document is sent via email or placement in a common repository to the QA team. QA team at this point would read/review it offline and understand the system thoroughly.</w:t>
        </w:r>
      </w:ins>
    </w:p>
    <w:p w:rsidR="006C17D3" w:rsidRPr="00ED41B4" w:rsidRDefault="006C17D3" w:rsidP="006C17D3">
      <w:pPr>
        <w:numPr>
          <w:ilvl w:val="0"/>
          <w:numId w:val="6"/>
        </w:numPr>
        <w:shd w:val="clear" w:color="auto" w:fill="FFFFFF"/>
        <w:spacing w:after="0" w:line="369" w:lineRule="atLeast"/>
        <w:rPr>
          <w:ins w:id="164" w:author="Unknown"/>
          <w:rFonts w:ascii="Angsana New" w:eastAsia="Times New Roman" w:hAnsi="Angsana New" w:cs="Angsana New"/>
          <w:color w:val="222222"/>
          <w:sz w:val="31"/>
          <w:szCs w:val="31"/>
          <w:lang w:eastAsia="en-IN"/>
        </w:rPr>
      </w:pPr>
      <w:ins w:id="165" w:author="Unknown">
        <w:r w:rsidRPr="00ED41B4">
          <w:rPr>
            <w:rFonts w:ascii="Angsana New" w:eastAsia="Times New Roman" w:hAnsi="Angsana New" w:cs="Angsana New"/>
            <w:color w:val="222222"/>
            <w:sz w:val="31"/>
            <w:szCs w:val="31"/>
            <w:lang w:eastAsia="en-IN"/>
          </w:rPr>
          <w:t>Since the primary target audience for the SRS document is not just testers, not all of it is useful for us. We testers should be diligent enough when reviewing this document to decide what parts of it are useful for us and what parts of it are not.</w:t>
        </w:r>
      </w:ins>
    </w:p>
    <w:p w:rsidR="006C17D3" w:rsidRPr="00ED41B4" w:rsidRDefault="006C17D3" w:rsidP="006C17D3">
      <w:pPr>
        <w:shd w:val="clear" w:color="auto" w:fill="FFFFFF"/>
        <w:spacing w:after="0" w:line="369" w:lineRule="atLeast"/>
        <w:rPr>
          <w:ins w:id="166" w:author="Unknown"/>
          <w:rFonts w:ascii="Angsana New" w:eastAsia="Times New Roman" w:hAnsi="Angsana New" w:cs="Angsana New"/>
          <w:color w:val="222222"/>
          <w:sz w:val="31"/>
          <w:szCs w:val="31"/>
          <w:lang w:eastAsia="en-IN"/>
        </w:rPr>
      </w:pPr>
      <w:ins w:id="167" w:author="Unknown">
        <w:r w:rsidRPr="00ED41B4">
          <w:rPr>
            <w:rFonts w:ascii="Angsana New" w:eastAsia="Times New Roman" w:hAnsi="Angsana New" w:cs="Angsana New"/>
            <w:b/>
            <w:bCs/>
            <w:color w:val="222222"/>
            <w:sz w:val="31"/>
            <w:szCs w:val="31"/>
            <w:u w:val="single"/>
            <w:lang w:eastAsia="en-IN"/>
          </w:rPr>
          <w:t>SRS Document for this Live Project</w:t>
        </w:r>
      </w:ins>
    </w:p>
    <w:p w:rsidR="006C17D3" w:rsidRPr="00ED41B4" w:rsidRDefault="006C17D3" w:rsidP="006C17D3">
      <w:pPr>
        <w:shd w:val="clear" w:color="auto" w:fill="FFFFFF"/>
        <w:spacing w:after="0" w:line="369" w:lineRule="atLeast"/>
        <w:rPr>
          <w:ins w:id="168" w:author="Unknown"/>
          <w:rFonts w:ascii="Angsana New" w:eastAsia="Times New Roman" w:hAnsi="Angsana New" w:cs="Angsana New"/>
          <w:color w:val="222222"/>
          <w:sz w:val="31"/>
          <w:szCs w:val="31"/>
          <w:lang w:eastAsia="en-IN"/>
        </w:rPr>
      </w:pPr>
      <w:ins w:id="169" w:author="Unknown">
        <w:r w:rsidRPr="00ED41B4">
          <w:rPr>
            <w:rFonts w:ascii="Angsana New" w:eastAsia="Times New Roman" w:hAnsi="Angsana New" w:cs="Angsana New"/>
            <w:b/>
            <w:bCs/>
            <w:color w:val="222222"/>
            <w:sz w:val="31"/>
            <w:szCs w:val="31"/>
            <w:lang w:eastAsia="en-IN"/>
          </w:rPr>
          <w:t>A sample SRS document is attached to this post</w:t>
        </w:r>
        <w:r w:rsidRPr="00ED41B4">
          <w:rPr>
            <w:rFonts w:ascii="Angsana New" w:eastAsia="Times New Roman" w:hAnsi="Angsana New" w:cs="Angsana New"/>
            <w:color w:val="222222"/>
            <w:sz w:val="31"/>
            <w:szCs w:val="31"/>
            <w:lang w:eastAsia="en-IN"/>
          </w:rPr>
          <w:t> to give you an idea on how this document looks like, the format in which it is written, what kind of information it contains etc. In the next article we will get into how this document is consumed by the QA team to proceed further in our testing projects.</w:t>
        </w:r>
      </w:ins>
    </w:p>
    <w:p w:rsidR="006C17D3" w:rsidRPr="00ED41B4" w:rsidRDefault="006C17D3" w:rsidP="006C17D3">
      <w:pPr>
        <w:shd w:val="clear" w:color="auto" w:fill="FFFFFF"/>
        <w:spacing w:after="0" w:line="369" w:lineRule="atLeast"/>
        <w:rPr>
          <w:ins w:id="170" w:author="Unknown"/>
          <w:rFonts w:ascii="Angsana New" w:eastAsia="Times New Roman" w:hAnsi="Angsana New" w:cs="Angsana New"/>
          <w:color w:val="222222"/>
          <w:sz w:val="31"/>
          <w:szCs w:val="31"/>
          <w:lang w:eastAsia="en-IN"/>
        </w:rPr>
      </w:pPr>
      <w:ins w:id="171" w:author="Unknown">
        <w:r w:rsidRPr="00ED41B4">
          <w:rPr>
            <w:rFonts w:ascii="Angsana New" w:eastAsia="Times New Roman" w:hAnsi="Angsana New" w:cs="Angsana New"/>
            <w:b/>
            <w:bCs/>
            <w:color w:val="222222"/>
            <w:sz w:val="31"/>
            <w:szCs w:val="31"/>
            <w:lang w:eastAsia="en-IN"/>
          </w:rPr>
          <w:t>==&gt; </w:t>
        </w:r>
        <w:r w:rsidRPr="00ED41B4">
          <w:rPr>
            <w:rFonts w:ascii="Angsana New" w:eastAsia="Times New Roman" w:hAnsi="Angsana New" w:cs="Angsana New"/>
            <w:b/>
            <w:bCs/>
            <w:color w:val="222222"/>
            <w:sz w:val="31"/>
            <w:szCs w:val="31"/>
            <w:lang w:eastAsia="en-IN"/>
          </w:rPr>
          <w:fldChar w:fldCharType="begin"/>
        </w:r>
        <w:r w:rsidRPr="00ED41B4">
          <w:rPr>
            <w:rFonts w:ascii="Angsana New" w:eastAsia="Times New Roman" w:hAnsi="Angsana New" w:cs="Angsana New"/>
            <w:b/>
            <w:bCs/>
            <w:color w:val="222222"/>
            <w:sz w:val="31"/>
            <w:szCs w:val="31"/>
            <w:lang w:eastAsia="en-IN"/>
          </w:rPr>
          <w:instrText xml:space="preserve"> HYPERLINK "http://cdn.softwaretestinghelp.com/wp-content/qa/uploads/2014/02/SoftwareTestingHelp_OrangeHRM_FRS-Sample.docx" \o "SRS document sample for live project" \t "_blank" </w:instrText>
        </w:r>
        <w:r w:rsidRPr="00ED41B4">
          <w:rPr>
            <w:rFonts w:ascii="Angsana New" w:eastAsia="Times New Roman" w:hAnsi="Angsana New" w:cs="Angsana New"/>
            <w:b/>
            <w:bCs/>
            <w:color w:val="222222"/>
            <w:sz w:val="31"/>
            <w:szCs w:val="31"/>
            <w:lang w:eastAsia="en-IN"/>
          </w:rPr>
          <w:fldChar w:fldCharType="separate"/>
        </w:r>
        <w:r w:rsidRPr="00ED41B4">
          <w:rPr>
            <w:rFonts w:ascii="Angsana New" w:eastAsia="Times New Roman" w:hAnsi="Angsana New" w:cs="Angsana New"/>
            <w:b/>
            <w:bCs/>
            <w:color w:val="777777"/>
            <w:sz w:val="31"/>
            <w:szCs w:val="31"/>
            <w:u w:val="single"/>
            <w:bdr w:val="none" w:sz="0" w:space="0" w:color="auto" w:frame="1"/>
            <w:lang w:eastAsia="en-IN"/>
          </w:rPr>
          <w:t>Download Live Project Sample SRS Document</w:t>
        </w:r>
        <w:r w:rsidRPr="00ED41B4">
          <w:rPr>
            <w:rFonts w:ascii="Angsana New" w:eastAsia="Times New Roman" w:hAnsi="Angsana New" w:cs="Angsana New"/>
            <w:b/>
            <w:bCs/>
            <w:color w:val="222222"/>
            <w:sz w:val="31"/>
            <w:szCs w:val="31"/>
            <w:lang w:eastAsia="en-IN"/>
          </w:rPr>
          <w:fldChar w:fldCharType="end"/>
        </w:r>
        <w:r w:rsidRPr="00ED41B4">
          <w:rPr>
            <w:rFonts w:ascii="Angsana New" w:eastAsia="Times New Roman" w:hAnsi="Angsana New" w:cs="Angsana New"/>
            <w:b/>
            <w:bCs/>
            <w:color w:val="222222"/>
            <w:sz w:val="31"/>
            <w:szCs w:val="31"/>
            <w:lang w:eastAsia="en-IN"/>
          </w:rPr>
          <w:t>.</w:t>
        </w:r>
      </w:ins>
    </w:p>
    <w:p w:rsidR="006C17D3" w:rsidRPr="00ED41B4" w:rsidRDefault="006C17D3" w:rsidP="006C17D3">
      <w:pPr>
        <w:shd w:val="clear" w:color="auto" w:fill="FFFFFF"/>
        <w:spacing w:before="400" w:after="133" w:line="267" w:lineRule="atLeast"/>
        <w:outlineLvl w:val="2"/>
        <w:rPr>
          <w:ins w:id="172" w:author="Unknown"/>
          <w:rFonts w:ascii="Angsana New" w:eastAsia="Times New Roman" w:hAnsi="Angsana New" w:cs="Angsana New"/>
          <w:b/>
          <w:bCs/>
          <w:color w:val="000000"/>
          <w:sz w:val="43"/>
          <w:szCs w:val="43"/>
          <w:lang w:eastAsia="en-IN"/>
        </w:rPr>
      </w:pPr>
      <w:ins w:id="173" w:author="Unknown">
        <w:r w:rsidRPr="00ED41B4">
          <w:rPr>
            <w:rFonts w:ascii="Angsana New" w:eastAsia="Times New Roman" w:hAnsi="Angsana New" w:cs="Angsana New"/>
            <w:b/>
            <w:bCs/>
            <w:color w:val="000000"/>
            <w:sz w:val="43"/>
            <w:szCs w:val="43"/>
            <w:lang w:eastAsia="en-IN"/>
          </w:rPr>
          <w:t>Summary:</w:t>
        </w:r>
      </w:ins>
    </w:p>
    <w:p w:rsidR="006C17D3" w:rsidRPr="00ED41B4" w:rsidRDefault="006C17D3" w:rsidP="006C17D3">
      <w:pPr>
        <w:shd w:val="clear" w:color="auto" w:fill="FFFFFF"/>
        <w:spacing w:after="369" w:line="369" w:lineRule="atLeast"/>
        <w:rPr>
          <w:ins w:id="174" w:author="Unknown"/>
          <w:rFonts w:ascii="Angsana New" w:eastAsia="Times New Roman" w:hAnsi="Angsana New" w:cs="Angsana New"/>
          <w:color w:val="222222"/>
          <w:sz w:val="31"/>
          <w:szCs w:val="31"/>
          <w:lang w:eastAsia="en-IN"/>
        </w:rPr>
      </w:pPr>
      <w:ins w:id="175" w:author="Unknown">
        <w:r w:rsidRPr="00ED41B4">
          <w:rPr>
            <w:rFonts w:ascii="Angsana New" w:eastAsia="Times New Roman" w:hAnsi="Angsana New" w:cs="Angsana New"/>
            <w:color w:val="222222"/>
            <w:sz w:val="31"/>
            <w:szCs w:val="31"/>
            <w:lang w:eastAsia="en-IN"/>
          </w:rPr>
          <w:t>In this article we introduced you to the software development and testing process. We also shared a sample SRS document for the live project that we are going to test.</w:t>
        </w:r>
      </w:ins>
    </w:p>
    <w:p w:rsidR="00804B1C" w:rsidRPr="00ED41B4" w:rsidRDefault="006C17D3" w:rsidP="00ED41B4">
      <w:pPr>
        <w:shd w:val="clear" w:color="auto" w:fill="FFFFFF"/>
        <w:spacing w:after="0" w:line="369" w:lineRule="atLeast"/>
        <w:rPr>
          <w:rFonts w:ascii="Angsana New" w:eastAsia="Times New Roman" w:hAnsi="Angsana New" w:cs="Angsana New"/>
          <w:color w:val="222222"/>
          <w:sz w:val="31"/>
          <w:szCs w:val="31"/>
          <w:lang w:eastAsia="en-IN"/>
        </w:rPr>
      </w:pPr>
      <w:ins w:id="176" w:author="Unknown">
        <w:r w:rsidRPr="00ED41B4">
          <w:rPr>
            <w:rFonts w:ascii="Angsana New" w:eastAsia="Times New Roman" w:hAnsi="Angsana New" w:cs="Angsana New"/>
            <w:b/>
            <w:bCs/>
            <w:color w:val="222222"/>
            <w:sz w:val="31"/>
            <w:szCs w:val="31"/>
            <w:lang w:eastAsia="en-IN"/>
          </w:rPr>
          <w:t>=&gt; </w:t>
        </w:r>
        <w:r w:rsidRPr="00ED41B4">
          <w:rPr>
            <w:rFonts w:ascii="Angsana New" w:eastAsia="Times New Roman" w:hAnsi="Angsana New" w:cs="Angsana New"/>
            <w:b/>
            <w:bCs/>
            <w:color w:val="222222"/>
            <w:sz w:val="31"/>
            <w:szCs w:val="31"/>
            <w:u w:val="single"/>
            <w:lang w:eastAsia="en-IN"/>
          </w:rPr>
          <w:t>Next article</w:t>
        </w:r>
        <w:r w:rsidRPr="00ED41B4">
          <w:rPr>
            <w:rFonts w:ascii="Angsana New" w:eastAsia="Times New Roman" w:hAnsi="Angsana New" w:cs="Angsana New"/>
            <w:b/>
            <w:bCs/>
            <w:color w:val="222222"/>
            <w:sz w:val="31"/>
            <w:szCs w:val="31"/>
            <w:lang w:eastAsia="en-IN"/>
          </w:rPr>
          <w:t> in this software testing training series will be –</w:t>
        </w:r>
        <w:r w:rsidRPr="00ED41B4">
          <w:rPr>
            <w:rFonts w:ascii="Angsana New" w:eastAsia="Times New Roman" w:hAnsi="Angsana New" w:cs="Angsana New"/>
            <w:b/>
            <w:bCs/>
            <w:color w:val="222222"/>
            <w:sz w:val="31"/>
            <w:szCs w:val="31"/>
            <w:lang w:eastAsia="en-IN"/>
          </w:rPr>
          <w:fldChar w:fldCharType="begin"/>
        </w:r>
        <w:r w:rsidRPr="00ED41B4">
          <w:rPr>
            <w:rFonts w:ascii="Angsana New" w:eastAsia="Times New Roman" w:hAnsi="Angsana New" w:cs="Angsana New"/>
            <w:b/>
            <w:bCs/>
            <w:color w:val="222222"/>
            <w:sz w:val="31"/>
            <w:szCs w:val="31"/>
            <w:lang w:eastAsia="en-IN"/>
          </w:rPr>
          <w:instrText xml:space="preserve"> HYPERLINK "http://www.softwaretestinghelp.com/rview-srs-document-and-create-test-scenarios-software-testing-training-course-day-2/" \o "SRS review and test scenarios" </w:instrText>
        </w:r>
        <w:r w:rsidRPr="00ED41B4">
          <w:rPr>
            <w:rFonts w:ascii="Angsana New" w:eastAsia="Times New Roman" w:hAnsi="Angsana New" w:cs="Angsana New"/>
            <w:b/>
            <w:bCs/>
            <w:color w:val="222222"/>
            <w:sz w:val="31"/>
            <w:szCs w:val="31"/>
            <w:lang w:eastAsia="en-IN"/>
          </w:rPr>
          <w:fldChar w:fldCharType="separate"/>
        </w:r>
        <w:r w:rsidRPr="00ED41B4">
          <w:rPr>
            <w:rFonts w:ascii="Angsana New" w:eastAsia="Times New Roman" w:hAnsi="Angsana New" w:cs="Angsana New"/>
            <w:b/>
            <w:bCs/>
            <w:color w:val="777777"/>
            <w:sz w:val="31"/>
            <w:szCs w:val="31"/>
            <w:u w:val="single"/>
            <w:bdr w:val="none" w:sz="0" w:space="0" w:color="auto" w:frame="1"/>
            <w:lang w:eastAsia="en-IN"/>
          </w:rPr>
          <w:t>SRS review and the process of creating test scenarios</w:t>
        </w:r>
        <w:r w:rsidRPr="00ED41B4">
          <w:rPr>
            <w:rFonts w:ascii="Angsana New" w:eastAsia="Times New Roman" w:hAnsi="Angsana New" w:cs="Angsana New"/>
            <w:b/>
            <w:bCs/>
            <w:color w:val="222222"/>
            <w:sz w:val="31"/>
            <w:szCs w:val="31"/>
            <w:lang w:eastAsia="en-IN"/>
          </w:rPr>
          <w:fldChar w:fldCharType="end"/>
        </w:r>
        <w:r w:rsidRPr="00ED41B4">
          <w:rPr>
            <w:rFonts w:ascii="Angsana New" w:eastAsia="Times New Roman" w:hAnsi="Angsana New" w:cs="Angsana New"/>
            <w:b/>
            <w:bCs/>
            <w:color w:val="222222"/>
            <w:sz w:val="31"/>
            <w:szCs w:val="31"/>
            <w:lang w:eastAsia="en-IN"/>
          </w:rPr>
          <w:t>.</w:t>
        </w:r>
      </w:ins>
      <w:bookmarkStart w:id="177" w:name="_GoBack"/>
      <w:bookmarkEnd w:id="177"/>
    </w:p>
    <w:sectPr w:rsidR="00804B1C" w:rsidRPr="00ED41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5F5C"/>
    <w:multiLevelType w:val="multilevel"/>
    <w:tmpl w:val="28F2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375C12"/>
    <w:multiLevelType w:val="multilevel"/>
    <w:tmpl w:val="CD60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D14044"/>
    <w:multiLevelType w:val="multilevel"/>
    <w:tmpl w:val="50B4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12C4418"/>
    <w:multiLevelType w:val="multilevel"/>
    <w:tmpl w:val="FD8A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80A0E81"/>
    <w:multiLevelType w:val="multilevel"/>
    <w:tmpl w:val="2DC8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FE91720"/>
    <w:multiLevelType w:val="multilevel"/>
    <w:tmpl w:val="D0C0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7D3"/>
    <w:rsid w:val="006C17D3"/>
    <w:rsid w:val="00804B1C"/>
    <w:rsid w:val="00ED41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C17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6C17D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7D3"/>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6C17D3"/>
    <w:rPr>
      <w:rFonts w:ascii="Times New Roman" w:eastAsia="Times New Roman" w:hAnsi="Times New Roman" w:cs="Times New Roman"/>
      <w:b/>
      <w:bCs/>
      <w:sz w:val="27"/>
      <w:szCs w:val="27"/>
      <w:lang w:eastAsia="en-IN"/>
    </w:rPr>
  </w:style>
  <w:style w:type="paragraph" w:customStyle="1" w:styleId="postdate">
    <w:name w:val="post_date"/>
    <w:basedOn w:val="Normal"/>
    <w:rsid w:val="006C17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6C17D3"/>
  </w:style>
  <w:style w:type="character" w:styleId="Hyperlink">
    <w:name w:val="Hyperlink"/>
    <w:basedOn w:val="DefaultParagraphFont"/>
    <w:uiPriority w:val="99"/>
    <w:semiHidden/>
    <w:unhideWhenUsed/>
    <w:rsid w:val="006C17D3"/>
    <w:rPr>
      <w:color w:val="0000FF"/>
      <w:u w:val="single"/>
    </w:rPr>
  </w:style>
  <w:style w:type="paragraph" w:styleId="NormalWeb">
    <w:name w:val="Normal (Web)"/>
    <w:basedOn w:val="Normal"/>
    <w:uiPriority w:val="99"/>
    <w:semiHidden/>
    <w:unhideWhenUsed/>
    <w:rsid w:val="006C17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C17D3"/>
    <w:rPr>
      <w:i/>
      <w:iCs/>
    </w:rPr>
  </w:style>
  <w:style w:type="character" w:styleId="Strong">
    <w:name w:val="Strong"/>
    <w:basedOn w:val="DefaultParagraphFont"/>
    <w:uiPriority w:val="22"/>
    <w:qFormat/>
    <w:rsid w:val="006C17D3"/>
    <w:rPr>
      <w:b/>
      <w:bCs/>
    </w:rPr>
  </w:style>
  <w:style w:type="paragraph" w:styleId="BalloonText">
    <w:name w:val="Balloon Text"/>
    <w:basedOn w:val="Normal"/>
    <w:link w:val="BalloonTextChar"/>
    <w:uiPriority w:val="99"/>
    <w:semiHidden/>
    <w:unhideWhenUsed/>
    <w:rsid w:val="00ED41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1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C17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6C17D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7D3"/>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6C17D3"/>
    <w:rPr>
      <w:rFonts w:ascii="Times New Roman" w:eastAsia="Times New Roman" w:hAnsi="Times New Roman" w:cs="Times New Roman"/>
      <w:b/>
      <w:bCs/>
      <w:sz w:val="27"/>
      <w:szCs w:val="27"/>
      <w:lang w:eastAsia="en-IN"/>
    </w:rPr>
  </w:style>
  <w:style w:type="paragraph" w:customStyle="1" w:styleId="postdate">
    <w:name w:val="post_date"/>
    <w:basedOn w:val="Normal"/>
    <w:rsid w:val="006C17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6C17D3"/>
  </w:style>
  <w:style w:type="character" w:styleId="Hyperlink">
    <w:name w:val="Hyperlink"/>
    <w:basedOn w:val="DefaultParagraphFont"/>
    <w:uiPriority w:val="99"/>
    <w:semiHidden/>
    <w:unhideWhenUsed/>
    <w:rsid w:val="006C17D3"/>
    <w:rPr>
      <w:color w:val="0000FF"/>
      <w:u w:val="single"/>
    </w:rPr>
  </w:style>
  <w:style w:type="paragraph" w:styleId="NormalWeb">
    <w:name w:val="Normal (Web)"/>
    <w:basedOn w:val="Normal"/>
    <w:uiPriority w:val="99"/>
    <w:semiHidden/>
    <w:unhideWhenUsed/>
    <w:rsid w:val="006C17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C17D3"/>
    <w:rPr>
      <w:i/>
      <w:iCs/>
    </w:rPr>
  </w:style>
  <w:style w:type="character" w:styleId="Strong">
    <w:name w:val="Strong"/>
    <w:basedOn w:val="DefaultParagraphFont"/>
    <w:uiPriority w:val="22"/>
    <w:qFormat/>
    <w:rsid w:val="006C17D3"/>
    <w:rPr>
      <w:b/>
      <w:bCs/>
    </w:rPr>
  </w:style>
  <w:style w:type="paragraph" w:styleId="BalloonText">
    <w:name w:val="Balloon Text"/>
    <w:basedOn w:val="Normal"/>
    <w:link w:val="BalloonTextChar"/>
    <w:uiPriority w:val="99"/>
    <w:semiHidden/>
    <w:unhideWhenUsed/>
    <w:rsid w:val="00ED41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1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1864526">
      <w:bodyDiv w:val="1"/>
      <w:marLeft w:val="0"/>
      <w:marRight w:val="0"/>
      <w:marTop w:val="0"/>
      <w:marBottom w:val="0"/>
      <w:divBdr>
        <w:top w:val="none" w:sz="0" w:space="0" w:color="auto"/>
        <w:left w:val="none" w:sz="0" w:space="0" w:color="auto"/>
        <w:bottom w:val="none" w:sz="0" w:space="0" w:color="auto"/>
        <w:right w:val="none" w:sz="0" w:space="0" w:color="auto"/>
      </w:divBdr>
      <w:divsChild>
        <w:div w:id="1006860736">
          <w:marLeft w:val="0"/>
          <w:marRight w:val="0"/>
          <w:marTop w:val="0"/>
          <w:marBottom w:val="0"/>
          <w:divBdr>
            <w:top w:val="none" w:sz="0" w:space="0" w:color="auto"/>
            <w:left w:val="none" w:sz="0" w:space="0" w:color="auto"/>
            <w:bottom w:val="none" w:sz="0" w:space="0" w:color="auto"/>
            <w:right w:val="none" w:sz="0" w:space="0" w:color="auto"/>
          </w:divBdr>
          <w:divsChild>
            <w:div w:id="187198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dn.softwaretestinghelp.com/wp-content/qa/uploads/2014/02/software-testing-training-course-1.jp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softwaretestinghelp.com/category/testing-life-cyc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ftwaretestinghelp.com/category/software-testing-training/" TargetMode="Externa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yperlink" Target="http://cdn2.softwaretestinghelp.com/wp-content/qa/uploads/2014/02/sth-training.jpg"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1652</Words>
  <Characters>9421</Characters>
  <Application>Microsoft Office Word</Application>
  <DocSecurity>0</DocSecurity>
  <Lines>78</Lines>
  <Paragraphs>22</Paragraphs>
  <ScaleCrop>false</ScaleCrop>
  <Company/>
  <LinksUpToDate>false</LinksUpToDate>
  <CharactersWithSpaces>11051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chandrashekar</dc:creator>
  <cp:lastModifiedBy>chandrashekar</cp:lastModifiedBy>
  <cp:revision>2</cp:revision>
  <dcterms:created xsi:type="dcterms:W3CDTF">2015-02-04T05:42:00Z</dcterms:created>
  <dcterms:modified xsi:type="dcterms:W3CDTF">2015-02-04T06:06:00Z</dcterms:modified>
</cp:coreProperties>
</file>